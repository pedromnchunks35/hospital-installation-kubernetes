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09656" w14:textId="2F824925" w:rsidR="000D01B5" w:rsidRDefault="000D01B5" w:rsidP="004B432B">
      <w:bookmarkStart w:id="0" w:name="_Toc131322524"/>
    </w:p>
    <w:p w14:paraId="15744E44" w14:textId="77777777" w:rsidR="000D01B5" w:rsidRDefault="000D01B5" w:rsidP="004B432B"/>
    <w:p w14:paraId="29EB4545" w14:textId="77777777" w:rsidR="000D01B5" w:rsidRDefault="000D01B5" w:rsidP="004B432B"/>
    <w:p w14:paraId="41CD353E" w14:textId="77777777" w:rsidR="000D01B5" w:rsidRPr="006C53F2" w:rsidRDefault="000D01B5" w:rsidP="004B432B"/>
    <w:p w14:paraId="788068CE" w14:textId="77777777" w:rsidR="001331E2" w:rsidRDefault="001331E2" w:rsidP="004B432B"/>
    <w:p w14:paraId="7141AC81" w14:textId="77777777" w:rsidR="00612A0F" w:rsidRDefault="00612A0F" w:rsidP="004B432B"/>
    <w:p w14:paraId="7F83D2DC" w14:textId="77777777" w:rsidR="00612A0F" w:rsidRDefault="00612A0F" w:rsidP="004B432B"/>
    <w:p w14:paraId="7F3D47D1" w14:textId="77777777" w:rsidR="00612A0F" w:rsidRDefault="00612A0F" w:rsidP="004B432B"/>
    <w:p w14:paraId="6CF90D8A" w14:textId="77777777" w:rsidR="00612A0F" w:rsidRDefault="00612A0F" w:rsidP="004B432B"/>
    <w:p w14:paraId="298967A3" w14:textId="77777777" w:rsidR="00612A0F" w:rsidRDefault="001C02CD" w:rsidP="004B432B">
      <w:r>
        <w:rPr>
          <w:noProof/>
        </w:rPr>
        <mc:AlternateContent>
          <mc:Choice Requires="wps">
            <w:drawing>
              <wp:anchor distT="0" distB="0" distL="114300" distR="114300" simplePos="0" relativeHeight="251659264" behindDoc="1" locked="0" layoutInCell="1" allowOverlap="1" wp14:anchorId="1BD25EB0" wp14:editId="2C469A18">
                <wp:simplePos x="81887" y="2947916"/>
                <wp:positionH relativeFrom="margin">
                  <wp:align>center</wp:align>
                </wp:positionH>
                <wp:positionV relativeFrom="margin">
                  <wp:align>center</wp:align>
                </wp:positionV>
                <wp:extent cx="7519035" cy="3397885"/>
                <wp:effectExtent l="0" t="0" r="5715" b="0"/>
                <wp:wrapNone/>
                <wp:docPr id="9" name="Rectangle 9"/>
                <wp:cNvGraphicFramePr/>
                <a:graphic xmlns:a="http://schemas.openxmlformats.org/drawingml/2006/main">
                  <a:graphicData uri="http://schemas.microsoft.com/office/word/2010/wordprocessingShape">
                    <wps:wsp>
                      <wps:cNvSpPr/>
                      <wps:spPr>
                        <a:xfrm>
                          <a:off x="0" y="0"/>
                          <a:ext cx="7519035" cy="3397885"/>
                        </a:xfrm>
                        <a:prstGeom prst="rect">
                          <a:avLst/>
                        </a:prstGeom>
                        <a:solidFill>
                          <a:srgbClr val="F8F8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30848711">
              <v:rect id="Rectangle 9" style="position:absolute;margin-left:0;margin-top:0;width:592.05pt;height:267.55pt;z-index:-251657216;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middle" o:spid="_x0000_s1026" fillcolor="#f8f8f8"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" w14:anchorId="59C49F9E">
                <w10:wrap anchorx="margin" anchory="margin"/>
              </v:rect>
            </w:pict>
          </mc:Fallback>
        </mc:AlternateContent>
      </w:r>
    </w:p>
    <w:p w14:paraId="17599F79" w14:textId="77777777" w:rsidR="00612A0F" w:rsidRDefault="00612A0F" w:rsidP="004B432B"/>
    <w:p w14:paraId="6447B4D4" w14:textId="77777777" w:rsidR="001331E2" w:rsidRDefault="001331E2" w:rsidP="004B432B"/>
    <w:p w14:paraId="2DF11AFC" w14:textId="77777777" w:rsidR="001C02CD" w:rsidRDefault="001C02CD" w:rsidP="004B432B"/>
    <w:p w14:paraId="15A4F397" w14:textId="77777777" w:rsidR="001C02CD" w:rsidRDefault="001C02CD" w:rsidP="004B432B"/>
    <w:p w14:paraId="7421AA9D" w14:textId="77777777" w:rsidR="001C02CD" w:rsidRDefault="001C02CD" w:rsidP="004B432B"/>
    <w:p w14:paraId="4A9B432B" w14:textId="77777777" w:rsidR="001C02CD" w:rsidRDefault="001C02CD" w:rsidP="004B432B"/>
    <w:p w14:paraId="416CA575" w14:textId="77777777" w:rsidR="001331E2" w:rsidRPr="006C53F2" w:rsidRDefault="001331E2" w:rsidP="004B432B"/>
    <w:bookmarkStart w:id="1" w:name="_Hlk54166765"/>
    <w:p w14:paraId="0014555F" w14:textId="25068D71" w:rsidR="00D56571" w:rsidRPr="00C52335" w:rsidRDefault="00C637E2" w:rsidP="00765BA5">
      <w:pPr>
        <w:pStyle w:val="Titre"/>
        <w:rPr>
          <w:sz w:val="52"/>
          <w:szCs w:val="44"/>
        </w:rPr>
      </w:pPr>
      <w:sdt>
        <w:sdtPr>
          <w:rPr>
            <w:color w:val="345D7E" w:themeColor="text1"/>
            <w:sz w:val="52"/>
            <w:szCs w:val="44"/>
          </w:rPr>
          <w:alias w:val="Responsable"/>
          <w:tag w:val=""/>
          <w:id w:val="1847132916"/>
          <w:placeholder>
            <w:docPart w:val="181316EF59FF4149B99E428129D1B5E4"/>
          </w:placeholder>
          <w:dataBinding w:prefixMappings="xmlns:ns0='http://schemas.openxmlformats.org/officeDocument/2006/extended-properties' " w:xpath="/ns0:Properties[1]/ns0:Manager[1]" w:storeItemID="{6668398D-A668-4E3E-A5EB-62B293D839F1}"/>
          <w:text/>
        </w:sdtPr>
        <w:sdtEndPr/>
        <w:sdtContent>
          <w:proofErr w:type="spellStart"/>
          <w:r>
            <w:rPr>
              <w:color w:val="345D7E" w:themeColor="text1"/>
              <w:sz w:val="52"/>
              <w:szCs w:val="44"/>
            </w:rPr>
            <w:t>Alten</w:t>
          </w:r>
          <w:proofErr w:type="spellEnd"/>
          <w:r>
            <w:rPr>
              <w:color w:val="345D7E" w:themeColor="text1"/>
              <w:sz w:val="52"/>
              <w:szCs w:val="44"/>
            </w:rPr>
            <w:t xml:space="preserve"> </w:t>
          </w:r>
          <w:proofErr w:type="spellStart"/>
          <w:r>
            <w:rPr>
              <w:color w:val="345D7E" w:themeColor="text1"/>
              <w:sz w:val="52"/>
              <w:szCs w:val="44"/>
            </w:rPr>
            <w:t>Labs</w:t>
          </w:r>
          <w:proofErr w:type="spellEnd"/>
        </w:sdtContent>
      </w:sdt>
    </w:p>
    <w:bookmarkStart w:id="2" w:name="_Hlk54167194"/>
    <w:p w14:paraId="271BC527" w14:textId="21D3DCE8" w:rsidR="005B3914" w:rsidRPr="00C52335" w:rsidRDefault="00C637E2" w:rsidP="00D56571">
      <w:pPr>
        <w:pStyle w:val="Titre"/>
        <w:rPr>
          <w:sz w:val="52"/>
          <w:szCs w:val="44"/>
        </w:rPr>
      </w:pPr>
      <w:sdt>
        <w:sdtPr>
          <w:rPr>
            <w:color w:val="345D7E" w:themeColor="text1"/>
            <w:sz w:val="52"/>
            <w:szCs w:val="44"/>
          </w:rPr>
          <w:alias w:val="Objet "/>
          <w:tag w:val=""/>
          <w:id w:val="466090040"/>
          <w:placeholder>
            <w:docPart w:val="33E5BD2242354514ADBACC173EFD0BBC"/>
          </w:placeholder>
          <w:dataBinding w:prefixMappings="xmlns:ns0='http://purl.org/dc/elements/1.1/' xmlns:ns1='http://schemas.openxmlformats.org/package/2006/metadata/core-properties' " w:xpath="/ns1:coreProperties[1]/ns0:subject[1]" w:storeItemID="{6C3C8BC8-F283-45AE-878A-BAB7291924A1}"/>
          <w:text/>
        </w:sdtPr>
        <w:sdtEndPr/>
        <w:sdtContent>
          <w:r>
            <w:rPr>
              <w:color w:val="345D7E" w:themeColor="text1"/>
              <w:sz w:val="52"/>
              <w:szCs w:val="44"/>
            </w:rPr>
            <w:t>BMI</w:t>
          </w:r>
        </w:sdtContent>
      </w:sdt>
      <w:bookmarkEnd w:id="2"/>
    </w:p>
    <w:p w14:paraId="6F672004" w14:textId="77777777" w:rsidR="00D56571" w:rsidRDefault="005B3914" w:rsidP="00D56571">
      <w:pPr>
        <w:pStyle w:val="Titre"/>
      </w:pPr>
      <w:r>
        <w:t>-</w:t>
      </w:r>
    </w:p>
    <w:bookmarkStart w:id="3" w:name="_Hlk54167141"/>
    <w:p w14:paraId="62441F6E" w14:textId="5A180E99" w:rsidR="005B3914" w:rsidRDefault="00C637E2" w:rsidP="00765BA5">
      <w:pPr>
        <w:pStyle w:val="Titre"/>
      </w:pPr>
      <w:sdt>
        <w:sdtPr>
          <w:alias w:val="Titre "/>
          <w:tag w:val=""/>
          <w:id w:val="1813132565"/>
          <w:placeholder>
            <w:docPart w:val="DC8FE3E1AE8842669D0A26AEA1B7F458"/>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How </w:t>
          </w:r>
          <w:proofErr w:type="spellStart"/>
          <w:r>
            <w:t>Algorithm</w:t>
          </w:r>
          <w:proofErr w:type="spellEnd"/>
          <w:r>
            <w:t xml:space="preserve"> Works</w:t>
          </w:r>
        </w:sdtContent>
      </w:sdt>
      <w:bookmarkEnd w:id="3"/>
    </w:p>
    <w:p w14:paraId="6A76A10A" w14:textId="77777777" w:rsidR="005B3914" w:rsidRDefault="00C52335" w:rsidP="00765BA5">
      <w:pPr>
        <w:pStyle w:val="Titre"/>
      </w:pPr>
      <w:r>
        <w:t>-</w:t>
      </w:r>
    </w:p>
    <w:p w14:paraId="640CF3EB" w14:textId="2AC8315C" w:rsidR="00282558" w:rsidRDefault="00C637E2" w:rsidP="00C52335">
      <w:pPr>
        <w:pStyle w:val="Titre"/>
        <w:tabs>
          <w:tab w:val="center" w:pos="5102"/>
          <w:tab w:val="right" w:pos="10204"/>
        </w:tabs>
      </w:pPr>
      <w:sdt>
        <w:sdtPr>
          <w:rPr>
            <w:color w:val="345D7E" w:themeColor="text1"/>
            <w:sz w:val="40"/>
            <w:szCs w:val="32"/>
          </w:rPr>
          <w:alias w:val="Catégorie "/>
          <w:tag w:val=""/>
          <w:id w:val="-553854408"/>
          <w:placeholder>
            <w:docPart w:val="D0E3DEE9F45147E19066BBC6AD177668"/>
          </w:placeholder>
          <w:dataBinding w:prefixMappings="xmlns:ns0='http://purl.org/dc/elements/1.1/' xmlns:ns1='http://schemas.openxmlformats.org/package/2006/metadata/core-properties' " w:xpath="/ns1:coreProperties[1]/ns1:category[1]" w:storeItemID="{6C3C8BC8-F283-45AE-878A-BAB7291924A1}"/>
          <w:text/>
        </w:sdtPr>
        <w:sdtEndPr/>
        <w:sdtContent>
          <w:r>
            <w:rPr>
              <w:color w:val="345D7E" w:themeColor="text1"/>
              <w:sz w:val="40"/>
              <w:szCs w:val="32"/>
            </w:rPr>
            <w:t xml:space="preserve">How to use Algo </w:t>
          </w:r>
          <w:proofErr w:type="spellStart"/>
          <w:r>
            <w:rPr>
              <w:color w:val="345D7E" w:themeColor="text1"/>
              <w:sz w:val="40"/>
              <w:szCs w:val="32"/>
            </w:rPr>
            <w:t>DiDIN</w:t>
          </w:r>
          <w:proofErr w:type="spellEnd"/>
        </w:sdtContent>
      </w:sdt>
    </w:p>
    <w:bookmarkEnd w:id="1"/>
    <w:p w14:paraId="5FF65ECD" w14:textId="77777777" w:rsidR="00B631A1" w:rsidRDefault="00B631A1" w:rsidP="004D355B">
      <w:pPr>
        <w:pStyle w:val="Sommaire"/>
      </w:pPr>
      <w:r>
        <w:lastRenderedPageBreak/>
        <w:t>Table of Contents</w:t>
      </w:r>
    </w:p>
    <w:p w14:paraId="099FD5E9" w14:textId="77777777" w:rsidR="006939B3" w:rsidRDefault="006939B3" w:rsidP="006939B3">
      <w:pPr>
        <w:tabs>
          <w:tab w:val="left" w:pos="1935"/>
        </w:tabs>
      </w:pPr>
    </w:p>
    <w:p w14:paraId="53DE13A6" w14:textId="77777777" w:rsidR="006939B3" w:rsidRPr="006939B3" w:rsidRDefault="006939B3" w:rsidP="006939B3">
      <w:pPr>
        <w:tabs>
          <w:tab w:val="left" w:pos="1935"/>
        </w:tabs>
      </w:pPr>
    </w:p>
    <w:p w14:paraId="23944E87" w14:textId="2AB60428" w:rsidR="00F23C7E" w:rsidRDefault="00B631A1">
      <w:pPr>
        <w:pStyle w:val="TM1"/>
        <w:rPr>
          <w:rFonts w:asciiTheme="minorHAnsi" w:eastAsiaTheme="minorEastAsia" w:hAnsiTheme="minorHAnsi" w:cstheme="minorBidi"/>
          <w:bCs w:val="0"/>
          <w:kern w:val="2"/>
          <w:sz w:val="22"/>
          <w:szCs w:val="22"/>
          <w14:ligatures w14:val="standardContextual"/>
        </w:rPr>
      </w:pPr>
      <w:r>
        <w:rPr>
          <w:smallCaps/>
          <w:sz w:val="40"/>
        </w:rPr>
        <w:fldChar w:fldCharType="begin"/>
      </w:r>
      <w:r>
        <w:instrText xml:space="preserve"> TOC \o "1-4" \h \z \t "Titre 5;5" </w:instrText>
      </w:r>
      <w:r>
        <w:rPr>
          <w:smallCaps/>
          <w:sz w:val="40"/>
        </w:rPr>
        <w:fldChar w:fldCharType="separate"/>
      </w:r>
      <w:hyperlink w:anchor="_Toc162270984" w:history="1">
        <w:r w:rsidR="00F23C7E" w:rsidRPr="00A062CB">
          <w:rPr>
            <w:rStyle w:val="Lienhypertexte"/>
          </w:rPr>
          <w:t>1 -</w:t>
        </w:r>
        <w:r w:rsidR="00F23C7E">
          <w:rPr>
            <w:rFonts w:asciiTheme="minorHAnsi" w:eastAsiaTheme="minorEastAsia" w:hAnsiTheme="minorHAnsi" w:cstheme="minorBidi"/>
            <w:bCs w:val="0"/>
            <w:kern w:val="2"/>
            <w:sz w:val="22"/>
            <w:szCs w:val="22"/>
            <w14:ligatures w14:val="standardContextual"/>
          </w:rPr>
          <w:tab/>
        </w:r>
        <w:r w:rsidR="00F23C7E" w:rsidRPr="00A062CB">
          <w:rPr>
            <w:rStyle w:val="Lienhypertexte"/>
          </w:rPr>
          <w:t>Introduction</w:t>
        </w:r>
        <w:r w:rsidR="00F23C7E">
          <w:rPr>
            <w:webHidden/>
          </w:rPr>
          <w:tab/>
        </w:r>
        <w:r w:rsidR="00F23C7E">
          <w:rPr>
            <w:webHidden/>
          </w:rPr>
          <w:fldChar w:fldCharType="begin"/>
        </w:r>
        <w:r w:rsidR="00F23C7E">
          <w:rPr>
            <w:webHidden/>
          </w:rPr>
          <w:instrText xml:space="preserve"> PAGEREF _Toc162270984 \h </w:instrText>
        </w:r>
        <w:r w:rsidR="00F23C7E">
          <w:rPr>
            <w:webHidden/>
          </w:rPr>
        </w:r>
        <w:r w:rsidR="00F23C7E">
          <w:rPr>
            <w:webHidden/>
          </w:rPr>
          <w:fldChar w:fldCharType="separate"/>
        </w:r>
        <w:r w:rsidR="00F23C7E">
          <w:rPr>
            <w:webHidden/>
          </w:rPr>
          <w:t>4</w:t>
        </w:r>
        <w:r w:rsidR="00F23C7E">
          <w:rPr>
            <w:webHidden/>
          </w:rPr>
          <w:fldChar w:fldCharType="end"/>
        </w:r>
      </w:hyperlink>
    </w:p>
    <w:p w14:paraId="0B954D10" w14:textId="364ED073" w:rsidR="00F23C7E" w:rsidRDefault="00C637E2">
      <w:pPr>
        <w:pStyle w:val="TM1"/>
        <w:rPr>
          <w:rFonts w:asciiTheme="minorHAnsi" w:eastAsiaTheme="minorEastAsia" w:hAnsiTheme="minorHAnsi" w:cstheme="minorBidi"/>
          <w:bCs w:val="0"/>
          <w:kern w:val="2"/>
          <w:sz w:val="22"/>
          <w:szCs w:val="22"/>
          <w14:ligatures w14:val="standardContextual"/>
        </w:rPr>
      </w:pPr>
      <w:hyperlink w:anchor="_Toc162270985" w:history="1">
        <w:r w:rsidR="00F23C7E" w:rsidRPr="00A062CB">
          <w:rPr>
            <w:rStyle w:val="Lienhypertexte"/>
          </w:rPr>
          <w:t>2 -</w:t>
        </w:r>
        <w:r w:rsidR="00F23C7E">
          <w:rPr>
            <w:rFonts w:asciiTheme="minorHAnsi" w:eastAsiaTheme="minorEastAsia" w:hAnsiTheme="minorHAnsi" w:cstheme="minorBidi"/>
            <w:bCs w:val="0"/>
            <w:kern w:val="2"/>
            <w:sz w:val="22"/>
            <w:szCs w:val="22"/>
            <w14:ligatures w14:val="standardContextual"/>
          </w:rPr>
          <w:tab/>
        </w:r>
        <w:r w:rsidR="00F23C7E" w:rsidRPr="00A062CB">
          <w:rPr>
            <w:rStyle w:val="Lienhypertexte"/>
          </w:rPr>
          <w:t>DiDIN Enrollment Algorithm</w:t>
        </w:r>
        <w:r w:rsidR="00F23C7E">
          <w:rPr>
            <w:webHidden/>
          </w:rPr>
          <w:tab/>
        </w:r>
        <w:r w:rsidR="00F23C7E">
          <w:rPr>
            <w:webHidden/>
          </w:rPr>
          <w:fldChar w:fldCharType="begin"/>
        </w:r>
        <w:r w:rsidR="00F23C7E">
          <w:rPr>
            <w:webHidden/>
          </w:rPr>
          <w:instrText xml:space="preserve"> PAGEREF _Toc162270985 \h </w:instrText>
        </w:r>
        <w:r w:rsidR="00F23C7E">
          <w:rPr>
            <w:webHidden/>
          </w:rPr>
        </w:r>
        <w:r w:rsidR="00F23C7E">
          <w:rPr>
            <w:webHidden/>
          </w:rPr>
          <w:fldChar w:fldCharType="separate"/>
        </w:r>
        <w:r w:rsidR="00F23C7E">
          <w:rPr>
            <w:webHidden/>
          </w:rPr>
          <w:t>5</w:t>
        </w:r>
        <w:r w:rsidR="00F23C7E">
          <w:rPr>
            <w:webHidden/>
          </w:rPr>
          <w:fldChar w:fldCharType="end"/>
        </w:r>
      </w:hyperlink>
    </w:p>
    <w:p w14:paraId="79BA253E" w14:textId="7DE810E1" w:rsidR="00F23C7E" w:rsidRDefault="00C637E2">
      <w:pPr>
        <w:pStyle w:val="TM2"/>
        <w:rPr>
          <w:rFonts w:asciiTheme="minorHAnsi" w:eastAsiaTheme="minorEastAsia" w:hAnsiTheme="minorHAnsi" w:cstheme="minorBidi"/>
          <w:kern w:val="2"/>
          <w:sz w:val="22"/>
          <w:szCs w:val="22"/>
          <w14:ligatures w14:val="standardContextual"/>
        </w:rPr>
      </w:pPr>
      <w:hyperlink w:anchor="_Toc162270986" w:history="1">
        <w:r w:rsidR="00F23C7E" w:rsidRPr="00A062CB">
          <w:rPr>
            <w:rStyle w:val="Lienhypertexte"/>
          </w:rPr>
          <w:t>2.1 -</w:t>
        </w:r>
        <w:r w:rsidR="00F23C7E">
          <w:rPr>
            <w:rFonts w:asciiTheme="minorHAnsi" w:eastAsiaTheme="minorEastAsia" w:hAnsiTheme="minorHAnsi" w:cstheme="minorBidi"/>
            <w:kern w:val="2"/>
            <w:sz w:val="22"/>
            <w:szCs w:val="22"/>
            <w14:ligatures w14:val="standardContextual"/>
          </w:rPr>
          <w:tab/>
        </w:r>
        <w:r w:rsidR="00F23C7E" w:rsidRPr="00A062CB">
          <w:rPr>
            <w:rStyle w:val="Lienhypertexte"/>
          </w:rPr>
          <w:t>Input data:</w:t>
        </w:r>
        <w:r w:rsidR="00F23C7E">
          <w:rPr>
            <w:webHidden/>
          </w:rPr>
          <w:tab/>
        </w:r>
        <w:r w:rsidR="00F23C7E">
          <w:rPr>
            <w:webHidden/>
          </w:rPr>
          <w:fldChar w:fldCharType="begin"/>
        </w:r>
        <w:r w:rsidR="00F23C7E">
          <w:rPr>
            <w:webHidden/>
          </w:rPr>
          <w:instrText xml:space="preserve"> PAGEREF _Toc162270986 \h </w:instrText>
        </w:r>
        <w:r w:rsidR="00F23C7E">
          <w:rPr>
            <w:webHidden/>
          </w:rPr>
        </w:r>
        <w:r w:rsidR="00F23C7E">
          <w:rPr>
            <w:webHidden/>
          </w:rPr>
          <w:fldChar w:fldCharType="separate"/>
        </w:r>
        <w:r w:rsidR="00F23C7E">
          <w:rPr>
            <w:webHidden/>
          </w:rPr>
          <w:t>5</w:t>
        </w:r>
        <w:r w:rsidR="00F23C7E">
          <w:rPr>
            <w:webHidden/>
          </w:rPr>
          <w:fldChar w:fldCharType="end"/>
        </w:r>
      </w:hyperlink>
    </w:p>
    <w:p w14:paraId="7533B1D5" w14:textId="7FF2F574" w:rsidR="00F23C7E" w:rsidRDefault="00C637E2">
      <w:pPr>
        <w:pStyle w:val="TM2"/>
        <w:rPr>
          <w:rFonts w:asciiTheme="minorHAnsi" w:eastAsiaTheme="minorEastAsia" w:hAnsiTheme="minorHAnsi" w:cstheme="minorBidi"/>
          <w:kern w:val="2"/>
          <w:sz w:val="22"/>
          <w:szCs w:val="22"/>
          <w14:ligatures w14:val="standardContextual"/>
        </w:rPr>
      </w:pPr>
      <w:hyperlink w:anchor="_Toc162270987" w:history="1">
        <w:r w:rsidR="00F23C7E" w:rsidRPr="00A062CB">
          <w:rPr>
            <w:rStyle w:val="Lienhypertexte"/>
          </w:rPr>
          <w:t>2.2 -</w:t>
        </w:r>
        <w:r w:rsidR="00F23C7E">
          <w:rPr>
            <w:rFonts w:asciiTheme="minorHAnsi" w:eastAsiaTheme="minorEastAsia" w:hAnsiTheme="minorHAnsi" w:cstheme="minorBidi"/>
            <w:kern w:val="2"/>
            <w:sz w:val="22"/>
            <w:szCs w:val="22"/>
            <w14:ligatures w14:val="standardContextual"/>
          </w:rPr>
          <w:tab/>
        </w:r>
        <w:r w:rsidR="00F23C7E" w:rsidRPr="00A062CB">
          <w:rPr>
            <w:rStyle w:val="Lienhypertexte"/>
          </w:rPr>
          <w:t>How enrollment works:</w:t>
        </w:r>
        <w:r w:rsidR="00F23C7E">
          <w:rPr>
            <w:webHidden/>
          </w:rPr>
          <w:tab/>
        </w:r>
        <w:r w:rsidR="00F23C7E">
          <w:rPr>
            <w:webHidden/>
          </w:rPr>
          <w:fldChar w:fldCharType="begin"/>
        </w:r>
        <w:r w:rsidR="00F23C7E">
          <w:rPr>
            <w:webHidden/>
          </w:rPr>
          <w:instrText xml:space="preserve"> PAGEREF _Toc162270987 \h </w:instrText>
        </w:r>
        <w:r w:rsidR="00F23C7E">
          <w:rPr>
            <w:webHidden/>
          </w:rPr>
        </w:r>
        <w:r w:rsidR="00F23C7E">
          <w:rPr>
            <w:webHidden/>
          </w:rPr>
          <w:fldChar w:fldCharType="separate"/>
        </w:r>
        <w:r w:rsidR="00F23C7E">
          <w:rPr>
            <w:webHidden/>
          </w:rPr>
          <w:t>6</w:t>
        </w:r>
        <w:r w:rsidR="00F23C7E">
          <w:rPr>
            <w:webHidden/>
          </w:rPr>
          <w:fldChar w:fldCharType="end"/>
        </w:r>
      </w:hyperlink>
    </w:p>
    <w:p w14:paraId="5B3A3163" w14:textId="49C13D4D" w:rsidR="00F23C7E" w:rsidRDefault="00C637E2">
      <w:pPr>
        <w:pStyle w:val="TM1"/>
        <w:rPr>
          <w:rFonts w:asciiTheme="minorHAnsi" w:eastAsiaTheme="minorEastAsia" w:hAnsiTheme="minorHAnsi" w:cstheme="minorBidi"/>
          <w:bCs w:val="0"/>
          <w:kern w:val="2"/>
          <w:sz w:val="22"/>
          <w:szCs w:val="22"/>
          <w14:ligatures w14:val="standardContextual"/>
        </w:rPr>
      </w:pPr>
      <w:hyperlink w:anchor="_Toc162270988" w:history="1">
        <w:r w:rsidR="00F23C7E" w:rsidRPr="00A062CB">
          <w:rPr>
            <w:rStyle w:val="Lienhypertexte"/>
          </w:rPr>
          <w:t>3 -</w:t>
        </w:r>
        <w:r w:rsidR="00F23C7E">
          <w:rPr>
            <w:rFonts w:asciiTheme="minorHAnsi" w:eastAsiaTheme="minorEastAsia" w:hAnsiTheme="minorHAnsi" w:cstheme="minorBidi"/>
            <w:bCs w:val="0"/>
            <w:kern w:val="2"/>
            <w:sz w:val="22"/>
            <w:szCs w:val="22"/>
            <w14:ligatures w14:val="standardContextual"/>
          </w:rPr>
          <w:tab/>
        </w:r>
        <w:r w:rsidR="00F23C7E" w:rsidRPr="00A062CB">
          <w:rPr>
            <w:rStyle w:val="Lienhypertexte"/>
          </w:rPr>
          <w:t>DiDIN Identification Algorithm</w:t>
        </w:r>
        <w:r w:rsidR="00F23C7E">
          <w:rPr>
            <w:webHidden/>
          </w:rPr>
          <w:tab/>
        </w:r>
        <w:r w:rsidR="00F23C7E">
          <w:rPr>
            <w:webHidden/>
          </w:rPr>
          <w:fldChar w:fldCharType="begin"/>
        </w:r>
        <w:r w:rsidR="00F23C7E">
          <w:rPr>
            <w:webHidden/>
          </w:rPr>
          <w:instrText xml:space="preserve"> PAGEREF _Toc162270988 \h </w:instrText>
        </w:r>
        <w:r w:rsidR="00F23C7E">
          <w:rPr>
            <w:webHidden/>
          </w:rPr>
        </w:r>
        <w:r w:rsidR="00F23C7E">
          <w:rPr>
            <w:webHidden/>
          </w:rPr>
          <w:fldChar w:fldCharType="separate"/>
        </w:r>
        <w:r w:rsidR="00F23C7E">
          <w:rPr>
            <w:webHidden/>
          </w:rPr>
          <w:t>7</w:t>
        </w:r>
        <w:r w:rsidR="00F23C7E">
          <w:rPr>
            <w:webHidden/>
          </w:rPr>
          <w:fldChar w:fldCharType="end"/>
        </w:r>
      </w:hyperlink>
    </w:p>
    <w:p w14:paraId="62858A4A" w14:textId="70669981" w:rsidR="00F23C7E" w:rsidRDefault="00C637E2">
      <w:pPr>
        <w:pStyle w:val="TM2"/>
        <w:rPr>
          <w:rFonts w:asciiTheme="minorHAnsi" w:eastAsiaTheme="minorEastAsia" w:hAnsiTheme="minorHAnsi" w:cstheme="minorBidi"/>
          <w:kern w:val="2"/>
          <w:sz w:val="22"/>
          <w:szCs w:val="22"/>
          <w14:ligatures w14:val="standardContextual"/>
        </w:rPr>
      </w:pPr>
      <w:hyperlink w:anchor="_Toc162270989" w:history="1">
        <w:r w:rsidR="00F23C7E" w:rsidRPr="00A062CB">
          <w:rPr>
            <w:rStyle w:val="Lienhypertexte"/>
          </w:rPr>
          <w:t>3.1 -</w:t>
        </w:r>
        <w:r w:rsidR="00F23C7E">
          <w:rPr>
            <w:rFonts w:asciiTheme="minorHAnsi" w:eastAsiaTheme="minorEastAsia" w:hAnsiTheme="minorHAnsi" w:cstheme="minorBidi"/>
            <w:kern w:val="2"/>
            <w:sz w:val="22"/>
            <w:szCs w:val="22"/>
            <w14:ligatures w14:val="standardContextual"/>
          </w:rPr>
          <w:tab/>
        </w:r>
        <w:r w:rsidR="00F23C7E" w:rsidRPr="00A062CB">
          <w:rPr>
            <w:rStyle w:val="Lienhypertexte"/>
          </w:rPr>
          <w:t>Input data:</w:t>
        </w:r>
        <w:r w:rsidR="00F23C7E">
          <w:rPr>
            <w:webHidden/>
          </w:rPr>
          <w:tab/>
        </w:r>
        <w:r w:rsidR="00F23C7E">
          <w:rPr>
            <w:webHidden/>
          </w:rPr>
          <w:fldChar w:fldCharType="begin"/>
        </w:r>
        <w:r w:rsidR="00F23C7E">
          <w:rPr>
            <w:webHidden/>
          </w:rPr>
          <w:instrText xml:space="preserve"> PAGEREF _Toc162270989 \h </w:instrText>
        </w:r>
        <w:r w:rsidR="00F23C7E">
          <w:rPr>
            <w:webHidden/>
          </w:rPr>
        </w:r>
        <w:r w:rsidR="00F23C7E">
          <w:rPr>
            <w:webHidden/>
          </w:rPr>
          <w:fldChar w:fldCharType="separate"/>
        </w:r>
        <w:r w:rsidR="00F23C7E">
          <w:rPr>
            <w:webHidden/>
          </w:rPr>
          <w:t>7</w:t>
        </w:r>
        <w:r w:rsidR="00F23C7E">
          <w:rPr>
            <w:webHidden/>
          </w:rPr>
          <w:fldChar w:fldCharType="end"/>
        </w:r>
      </w:hyperlink>
    </w:p>
    <w:p w14:paraId="3817253B" w14:textId="6B83D6BD" w:rsidR="00F23C7E" w:rsidRDefault="00C637E2">
      <w:pPr>
        <w:pStyle w:val="TM2"/>
        <w:rPr>
          <w:rFonts w:asciiTheme="minorHAnsi" w:eastAsiaTheme="minorEastAsia" w:hAnsiTheme="minorHAnsi" w:cstheme="minorBidi"/>
          <w:kern w:val="2"/>
          <w:sz w:val="22"/>
          <w:szCs w:val="22"/>
          <w14:ligatures w14:val="standardContextual"/>
        </w:rPr>
      </w:pPr>
      <w:hyperlink w:anchor="_Toc162270990" w:history="1">
        <w:r w:rsidR="00F23C7E" w:rsidRPr="00A062CB">
          <w:rPr>
            <w:rStyle w:val="Lienhypertexte"/>
          </w:rPr>
          <w:t>3.2 -</w:t>
        </w:r>
        <w:r w:rsidR="00F23C7E">
          <w:rPr>
            <w:rFonts w:asciiTheme="minorHAnsi" w:eastAsiaTheme="minorEastAsia" w:hAnsiTheme="minorHAnsi" w:cstheme="minorBidi"/>
            <w:kern w:val="2"/>
            <w:sz w:val="22"/>
            <w:szCs w:val="22"/>
            <w14:ligatures w14:val="standardContextual"/>
          </w:rPr>
          <w:tab/>
        </w:r>
        <w:r w:rsidR="00F23C7E" w:rsidRPr="00A062CB">
          <w:rPr>
            <w:rStyle w:val="Lienhypertexte"/>
          </w:rPr>
          <w:t>How the algorithm works</w:t>
        </w:r>
        <w:r w:rsidR="00F23C7E">
          <w:rPr>
            <w:webHidden/>
          </w:rPr>
          <w:tab/>
        </w:r>
        <w:r w:rsidR="00F23C7E">
          <w:rPr>
            <w:webHidden/>
          </w:rPr>
          <w:fldChar w:fldCharType="begin"/>
        </w:r>
        <w:r w:rsidR="00F23C7E">
          <w:rPr>
            <w:webHidden/>
          </w:rPr>
          <w:instrText xml:space="preserve"> PAGEREF _Toc162270990 \h </w:instrText>
        </w:r>
        <w:r w:rsidR="00F23C7E">
          <w:rPr>
            <w:webHidden/>
          </w:rPr>
        </w:r>
        <w:r w:rsidR="00F23C7E">
          <w:rPr>
            <w:webHidden/>
          </w:rPr>
          <w:fldChar w:fldCharType="separate"/>
        </w:r>
        <w:r w:rsidR="00F23C7E">
          <w:rPr>
            <w:webHidden/>
          </w:rPr>
          <w:t>7</w:t>
        </w:r>
        <w:r w:rsidR="00F23C7E">
          <w:rPr>
            <w:webHidden/>
          </w:rPr>
          <w:fldChar w:fldCharType="end"/>
        </w:r>
      </w:hyperlink>
    </w:p>
    <w:p w14:paraId="6AFC14EF" w14:textId="4709B9C7" w:rsidR="00F23C7E" w:rsidRDefault="00C637E2">
      <w:pPr>
        <w:pStyle w:val="TM1"/>
        <w:rPr>
          <w:rFonts w:asciiTheme="minorHAnsi" w:eastAsiaTheme="minorEastAsia" w:hAnsiTheme="minorHAnsi" w:cstheme="minorBidi"/>
          <w:bCs w:val="0"/>
          <w:kern w:val="2"/>
          <w:sz w:val="22"/>
          <w:szCs w:val="22"/>
          <w14:ligatures w14:val="standardContextual"/>
        </w:rPr>
      </w:pPr>
      <w:hyperlink w:anchor="_Toc162270991" w:history="1">
        <w:r w:rsidR="00F23C7E" w:rsidRPr="00A062CB">
          <w:rPr>
            <w:rStyle w:val="Lienhypertexte"/>
          </w:rPr>
          <w:t>4 -</w:t>
        </w:r>
        <w:r w:rsidR="00F23C7E">
          <w:rPr>
            <w:rFonts w:asciiTheme="minorHAnsi" w:eastAsiaTheme="minorEastAsia" w:hAnsiTheme="minorHAnsi" w:cstheme="minorBidi"/>
            <w:bCs w:val="0"/>
            <w:kern w:val="2"/>
            <w:sz w:val="22"/>
            <w:szCs w:val="22"/>
            <w14:ligatures w14:val="standardContextual"/>
          </w:rPr>
          <w:tab/>
        </w:r>
        <w:r w:rsidR="00F23C7E" w:rsidRPr="00A062CB">
          <w:rPr>
            <w:rStyle w:val="Lienhypertexte"/>
          </w:rPr>
          <w:t>Reed-Solomon Correction Code</w:t>
        </w:r>
        <w:r w:rsidR="00F23C7E">
          <w:rPr>
            <w:webHidden/>
          </w:rPr>
          <w:tab/>
        </w:r>
        <w:r w:rsidR="00F23C7E">
          <w:rPr>
            <w:webHidden/>
          </w:rPr>
          <w:fldChar w:fldCharType="begin"/>
        </w:r>
        <w:r w:rsidR="00F23C7E">
          <w:rPr>
            <w:webHidden/>
          </w:rPr>
          <w:instrText xml:space="preserve"> PAGEREF _Toc162270991 \h </w:instrText>
        </w:r>
        <w:r w:rsidR="00F23C7E">
          <w:rPr>
            <w:webHidden/>
          </w:rPr>
        </w:r>
        <w:r w:rsidR="00F23C7E">
          <w:rPr>
            <w:webHidden/>
          </w:rPr>
          <w:fldChar w:fldCharType="separate"/>
        </w:r>
        <w:r w:rsidR="00F23C7E">
          <w:rPr>
            <w:webHidden/>
          </w:rPr>
          <w:t>8</w:t>
        </w:r>
        <w:r w:rsidR="00F23C7E">
          <w:rPr>
            <w:webHidden/>
          </w:rPr>
          <w:fldChar w:fldCharType="end"/>
        </w:r>
      </w:hyperlink>
    </w:p>
    <w:p w14:paraId="63BC001F" w14:textId="7481F631" w:rsidR="00F23C7E" w:rsidRDefault="00C637E2">
      <w:pPr>
        <w:pStyle w:val="TM2"/>
        <w:rPr>
          <w:rFonts w:asciiTheme="minorHAnsi" w:eastAsiaTheme="minorEastAsia" w:hAnsiTheme="minorHAnsi" w:cstheme="minorBidi"/>
          <w:kern w:val="2"/>
          <w:sz w:val="22"/>
          <w:szCs w:val="22"/>
          <w14:ligatures w14:val="standardContextual"/>
        </w:rPr>
      </w:pPr>
      <w:hyperlink w:anchor="_Toc162270992" w:history="1">
        <w:r w:rsidR="00F23C7E" w:rsidRPr="00A062CB">
          <w:rPr>
            <w:rStyle w:val="Lienhypertexte"/>
          </w:rPr>
          <w:t>4.1 -</w:t>
        </w:r>
        <w:r w:rsidR="00F23C7E">
          <w:rPr>
            <w:rFonts w:asciiTheme="minorHAnsi" w:eastAsiaTheme="minorEastAsia" w:hAnsiTheme="minorHAnsi" w:cstheme="minorBidi"/>
            <w:kern w:val="2"/>
            <w:sz w:val="22"/>
            <w:szCs w:val="22"/>
            <w14:ligatures w14:val="standardContextual"/>
          </w:rPr>
          <w:tab/>
        </w:r>
        <w:r w:rsidR="00F23C7E" w:rsidRPr="00A062CB">
          <w:rPr>
            <w:rStyle w:val="Lienhypertexte"/>
          </w:rPr>
          <w:t>How Reed-Solomon Correction Works</w:t>
        </w:r>
        <w:r w:rsidR="00F23C7E">
          <w:rPr>
            <w:webHidden/>
          </w:rPr>
          <w:tab/>
        </w:r>
        <w:r w:rsidR="00F23C7E">
          <w:rPr>
            <w:webHidden/>
          </w:rPr>
          <w:fldChar w:fldCharType="begin"/>
        </w:r>
        <w:r w:rsidR="00F23C7E">
          <w:rPr>
            <w:webHidden/>
          </w:rPr>
          <w:instrText xml:space="preserve"> PAGEREF _Toc162270992 \h </w:instrText>
        </w:r>
        <w:r w:rsidR="00F23C7E">
          <w:rPr>
            <w:webHidden/>
          </w:rPr>
        </w:r>
        <w:r w:rsidR="00F23C7E">
          <w:rPr>
            <w:webHidden/>
          </w:rPr>
          <w:fldChar w:fldCharType="separate"/>
        </w:r>
        <w:r w:rsidR="00F23C7E">
          <w:rPr>
            <w:webHidden/>
          </w:rPr>
          <w:t>8</w:t>
        </w:r>
        <w:r w:rsidR="00F23C7E">
          <w:rPr>
            <w:webHidden/>
          </w:rPr>
          <w:fldChar w:fldCharType="end"/>
        </w:r>
      </w:hyperlink>
    </w:p>
    <w:p w14:paraId="3E5D834C" w14:textId="3E9FCDBD" w:rsidR="00F23C7E" w:rsidRDefault="00C637E2">
      <w:pPr>
        <w:pStyle w:val="TM3"/>
        <w:rPr>
          <w:rFonts w:asciiTheme="minorHAnsi" w:eastAsiaTheme="minorEastAsia" w:hAnsiTheme="minorHAnsi" w:cstheme="minorBidi"/>
          <w:kern w:val="2"/>
          <w:sz w:val="22"/>
          <w:szCs w:val="22"/>
          <w14:ligatures w14:val="standardContextual"/>
        </w:rPr>
      </w:pPr>
      <w:hyperlink w:anchor="_Toc162270993" w:history="1">
        <w:r w:rsidR="00F23C7E" w:rsidRPr="00A062CB">
          <w:rPr>
            <w:rStyle w:val="Lienhypertexte"/>
          </w:rPr>
          <w:t>4.1.1 -</w:t>
        </w:r>
        <w:r w:rsidR="00F23C7E">
          <w:rPr>
            <w:rFonts w:asciiTheme="minorHAnsi" w:eastAsiaTheme="minorEastAsia" w:hAnsiTheme="minorHAnsi" w:cstheme="minorBidi"/>
            <w:kern w:val="2"/>
            <w:sz w:val="22"/>
            <w:szCs w:val="22"/>
            <w14:ligatures w14:val="standardContextual"/>
          </w:rPr>
          <w:tab/>
        </w:r>
        <w:r w:rsidR="00F23C7E" w:rsidRPr="00A062CB">
          <w:rPr>
            <w:rStyle w:val="Lienhypertexte"/>
          </w:rPr>
          <w:t>ENCODING</w:t>
        </w:r>
        <w:r w:rsidR="00F23C7E">
          <w:rPr>
            <w:webHidden/>
          </w:rPr>
          <w:tab/>
        </w:r>
        <w:r w:rsidR="00F23C7E">
          <w:rPr>
            <w:webHidden/>
          </w:rPr>
          <w:fldChar w:fldCharType="begin"/>
        </w:r>
        <w:r w:rsidR="00F23C7E">
          <w:rPr>
            <w:webHidden/>
          </w:rPr>
          <w:instrText xml:space="preserve"> PAGEREF _Toc162270993 \h </w:instrText>
        </w:r>
        <w:r w:rsidR="00F23C7E">
          <w:rPr>
            <w:webHidden/>
          </w:rPr>
        </w:r>
        <w:r w:rsidR="00F23C7E">
          <w:rPr>
            <w:webHidden/>
          </w:rPr>
          <w:fldChar w:fldCharType="separate"/>
        </w:r>
        <w:r w:rsidR="00F23C7E">
          <w:rPr>
            <w:webHidden/>
          </w:rPr>
          <w:t>8</w:t>
        </w:r>
        <w:r w:rsidR="00F23C7E">
          <w:rPr>
            <w:webHidden/>
          </w:rPr>
          <w:fldChar w:fldCharType="end"/>
        </w:r>
      </w:hyperlink>
    </w:p>
    <w:p w14:paraId="2482D2E0" w14:textId="4E97C680" w:rsidR="00F23C7E" w:rsidRDefault="00C637E2">
      <w:pPr>
        <w:pStyle w:val="TM3"/>
        <w:rPr>
          <w:rFonts w:asciiTheme="minorHAnsi" w:eastAsiaTheme="minorEastAsia" w:hAnsiTheme="minorHAnsi" w:cstheme="minorBidi"/>
          <w:kern w:val="2"/>
          <w:sz w:val="22"/>
          <w:szCs w:val="22"/>
          <w14:ligatures w14:val="standardContextual"/>
        </w:rPr>
      </w:pPr>
      <w:hyperlink w:anchor="_Toc162270994" w:history="1">
        <w:r w:rsidR="00F23C7E" w:rsidRPr="00A062CB">
          <w:rPr>
            <w:rStyle w:val="Lienhypertexte"/>
          </w:rPr>
          <w:t>4.1.2 -</w:t>
        </w:r>
        <w:r w:rsidR="00F23C7E">
          <w:rPr>
            <w:rFonts w:asciiTheme="minorHAnsi" w:eastAsiaTheme="minorEastAsia" w:hAnsiTheme="minorHAnsi" w:cstheme="minorBidi"/>
            <w:kern w:val="2"/>
            <w:sz w:val="22"/>
            <w:szCs w:val="22"/>
            <w14:ligatures w14:val="standardContextual"/>
          </w:rPr>
          <w:tab/>
        </w:r>
        <w:r w:rsidR="00F23C7E" w:rsidRPr="00A062CB">
          <w:rPr>
            <w:rStyle w:val="Lienhypertexte"/>
          </w:rPr>
          <w:t>DECODING</w:t>
        </w:r>
        <w:r w:rsidR="00F23C7E">
          <w:rPr>
            <w:webHidden/>
          </w:rPr>
          <w:tab/>
        </w:r>
        <w:r w:rsidR="00F23C7E">
          <w:rPr>
            <w:webHidden/>
          </w:rPr>
          <w:fldChar w:fldCharType="begin"/>
        </w:r>
        <w:r w:rsidR="00F23C7E">
          <w:rPr>
            <w:webHidden/>
          </w:rPr>
          <w:instrText xml:space="preserve"> PAGEREF _Toc162270994 \h </w:instrText>
        </w:r>
        <w:r w:rsidR="00F23C7E">
          <w:rPr>
            <w:webHidden/>
          </w:rPr>
        </w:r>
        <w:r w:rsidR="00F23C7E">
          <w:rPr>
            <w:webHidden/>
          </w:rPr>
          <w:fldChar w:fldCharType="separate"/>
        </w:r>
        <w:r w:rsidR="00F23C7E">
          <w:rPr>
            <w:webHidden/>
          </w:rPr>
          <w:t>8</w:t>
        </w:r>
        <w:r w:rsidR="00F23C7E">
          <w:rPr>
            <w:webHidden/>
          </w:rPr>
          <w:fldChar w:fldCharType="end"/>
        </w:r>
      </w:hyperlink>
    </w:p>
    <w:p w14:paraId="49E0B42A" w14:textId="5015FDC5" w:rsidR="00F23C7E" w:rsidRDefault="00C637E2">
      <w:pPr>
        <w:pStyle w:val="TM2"/>
        <w:rPr>
          <w:rFonts w:asciiTheme="minorHAnsi" w:eastAsiaTheme="minorEastAsia" w:hAnsiTheme="minorHAnsi" w:cstheme="minorBidi"/>
          <w:kern w:val="2"/>
          <w:sz w:val="22"/>
          <w:szCs w:val="22"/>
          <w14:ligatures w14:val="standardContextual"/>
        </w:rPr>
      </w:pPr>
      <w:hyperlink w:anchor="_Toc162270995" w:history="1">
        <w:r w:rsidR="00F23C7E" w:rsidRPr="00A062CB">
          <w:rPr>
            <w:rStyle w:val="Lienhypertexte"/>
          </w:rPr>
          <w:t>4.2 -</w:t>
        </w:r>
        <w:r w:rsidR="00F23C7E">
          <w:rPr>
            <w:rFonts w:asciiTheme="minorHAnsi" w:eastAsiaTheme="minorEastAsia" w:hAnsiTheme="minorHAnsi" w:cstheme="minorBidi"/>
            <w:kern w:val="2"/>
            <w:sz w:val="22"/>
            <w:szCs w:val="22"/>
            <w14:ligatures w14:val="standardContextual"/>
          </w:rPr>
          <w:tab/>
        </w:r>
        <w:r w:rsidR="00F23C7E" w:rsidRPr="00A062CB">
          <w:rPr>
            <w:rStyle w:val="Lienhypertexte"/>
          </w:rPr>
          <w:t>Example</w:t>
        </w:r>
        <w:r w:rsidR="00F23C7E">
          <w:rPr>
            <w:webHidden/>
          </w:rPr>
          <w:tab/>
        </w:r>
        <w:r w:rsidR="00F23C7E">
          <w:rPr>
            <w:webHidden/>
          </w:rPr>
          <w:fldChar w:fldCharType="begin"/>
        </w:r>
        <w:r w:rsidR="00F23C7E">
          <w:rPr>
            <w:webHidden/>
          </w:rPr>
          <w:instrText xml:space="preserve"> PAGEREF _Toc162270995 \h </w:instrText>
        </w:r>
        <w:r w:rsidR="00F23C7E">
          <w:rPr>
            <w:webHidden/>
          </w:rPr>
        </w:r>
        <w:r w:rsidR="00F23C7E">
          <w:rPr>
            <w:webHidden/>
          </w:rPr>
          <w:fldChar w:fldCharType="separate"/>
        </w:r>
        <w:r w:rsidR="00F23C7E">
          <w:rPr>
            <w:webHidden/>
          </w:rPr>
          <w:t>8</w:t>
        </w:r>
        <w:r w:rsidR="00F23C7E">
          <w:rPr>
            <w:webHidden/>
          </w:rPr>
          <w:fldChar w:fldCharType="end"/>
        </w:r>
      </w:hyperlink>
    </w:p>
    <w:p w14:paraId="0A526D2E" w14:textId="4C6C9276" w:rsidR="00343742" w:rsidRDefault="00B631A1" w:rsidP="00F12881">
      <w:pPr>
        <w:pStyle w:val="Retraitnormal"/>
        <w:spacing w:line="480" w:lineRule="auto"/>
      </w:pPr>
      <w:r>
        <w:fldChar w:fldCharType="end"/>
      </w:r>
    </w:p>
    <w:p w14:paraId="00B55FFF" w14:textId="77777777" w:rsidR="00AB0E2E" w:rsidRDefault="00AB0E2E" w:rsidP="00F12881">
      <w:pPr>
        <w:pStyle w:val="Retraitnormal"/>
        <w:spacing w:line="480" w:lineRule="auto"/>
      </w:pPr>
    </w:p>
    <w:p w14:paraId="3BE9FBBA" w14:textId="77777777" w:rsidR="00AB0E2E" w:rsidRDefault="00AB0E2E" w:rsidP="00F12881">
      <w:pPr>
        <w:pStyle w:val="Retraitnormal"/>
        <w:spacing w:line="480" w:lineRule="auto"/>
      </w:pPr>
    </w:p>
    <w:p w14:paraId="19268DFD" w14:textId="77777777" w:rsidR="00AB0E2E" w:rsidRDefault="00AB0E2E" w:rsidP="00F12881">
      <w:pPr>
        <w:pStyle w:val="Retraitnormal"/>
        <w:spacing w:line="480" w:lineRule="auto"/>
      </w:pPr>
    </w:p>
    <w:p w14:paraId="5B38C596" w14:textId="77777777" w:rsidR="00AB0E2E" w:rsidRDefault="00AB0E2E" w:rsidP="00F12881">
      <w:pPr>
        <w:pStyle w:val="Retraitnormal"/>
        <w:spacing w:line="480" w:lineRule="auto"/>
      </w:pPr>
    </w:p>
    <w:p w14:paraId="2803FE0A" w14:textId="77777777" w:rsidR="00AB0E2E" w:rsidRDefault="00AB0E2E" w:rsidP="00F12881">
      <w:pPr>
        <w:pStyle w:val="Retraitnormal"/>
        <w:spacing w:line="480" w:lineRule="auto"/>
      </w:pPr>
    </w:p>
    <w:p w14:paraId="24EC2CE0" w14:textId="77777777" w:rsidR="00AB0E2E" w:rsidRDefault="00AB0E2E" w:rsidP="00F12881">
      <w:pPr>
        <w:pStyle w:val="Retraitnormal"/>
        <w:spacing w:line="480" w:lineRule="auto"/>
      </w:pPr>
    </w:p>
    <w:p w14:paraId="677DBE0F" w14:textId="77777777" w:rsidR="00AB0E2E" w:rsidRDefault="00AB0E2E" w:rsidP="00F12881">
      <w:pPr>
        <w:pStyle w:val="Retraitnormal"/>
        <w:spacing w:line="480" w:lineRule="auto"/>
      </w:pPr>
    </w:p>
    <w:p w14:paraId="00FF4D84" w14:textId="77777777" w:rsidR="00AB0E2E" w:rsidRDefault="00AB0E2E" w:rsidP="00F12881">
      <w:pPr>
        <w:pStyle w:val="Retraitnormal"/>
        <w:spacing w:line="480" w:lineRule="auto"/>
      </w:pPr>
    </w:p>
    <w:p w14:paraId="64AC913E" w14:textId="77777777" w:rsidR="00974CDF" w:rsidRDefault="00974CDF" w:rsidP="00F12881">
      <w:pPr>
        <w:pStyle w:val="Retraitnormal"/>
        <w:spacing w:line="480" w:lineRule="auto"/>
      </w:pPr>
    </w:p>
    <w:p w14:paraId="5D05CE96" w14:textId="4BC0BAF8" w:rsidR="00974CDF" w:rsidRDefault="00974CDF" w:rsidP="00974CDF">
      <w:pPr>
        <w:pStyle w:val="Titre1"/>
      </w:pPr>
      <w:bookmarkStart w:id="4" w:name="_Toc162270984"/>
      <w:r>
        <w:lastRenderedPageBreak/>
        <w:t>Introduction</w:t>
      </w:r>
      <w:bookmarkEnd w:id="4"/>
    </w:p>
    <w:p w14:paraId="4A205176" w14:textId="28B2D9DF" w:rsidR="001B3B33" w:rsidRPr="001B3B33" w:rsidRDefault="001B3B33" w:rsidP="001B3B33">
      <w:pPr>
        <w:pStyle w:val="Corpsdetexte"/>
        <w:jc w:val="both"/>
        <w:rPr>
          <w:sz w:val="22"/>
          <w:szCs w:val="22"/>
        </w:rPr>
      </w:pPr>
      <w:r w:rsidRPr="001B3B33">
        <w:rPr>
          <w:sz w:val="22"/>
          <w:szCs w:val="22"/>
        </w:rPr>
        <w:t xml:space="preserve">The </w:t>
      </w:r>
      <w:proofErr w:type="spellStart"/>
      <w:r w:rsidRPr="004E25F4">
        <w:rPr>
          <w:b/>
          <w:bCs/>
          <w:sz w:val="22"/>
          <w:szCs w:val="22"/>
        </w:rPr>
        <w:t>DiDIN</w:t>
      </w:r>
      <w:proofErr w:type="spellEnd"/>
      <w:r w:rsidRPr="004E25F4">
        <w:rPr>
          <w:b/>
          <w:bCs/>
          <w:sz w:val="22"/>
          <w:szCs w:val="22"/>
        </w:rPr>
        <w:t xml:space="preserve"> </w:t>
      </w:r>
      <w:r w:rsidR="00340646">
        <w:rPr>
          <w:sz w:val="22"/>
          <w:szCs w:val="22"/>
        </w:rPr>
        <w:t xml:space="preserve"> </w:t>
      </w:r>
      <w:proofErr w:type="spellStart"/>
      <w:r w:rsidR="00340646">
        <w:rPr>
          <w:sz w:val="22"/>
          <w:szCs w:val="22"/>
        </w:rPr>
        <w:t>algorithm</w:t>
      </w:r>
      <w:proofErr w:type="spellEnd"/>
      <w:r w:rsidR="00340646">
        <w:rPr>
          <w:sz w:val="22"/>
          <w:szCs w:val="22"/>
        </w:rPr>
        <w:t xml:space="preserve"> </w:t>
      </w:r>
      <w:proofErr w:type="spellStart"/>
      <w:r w:rsidR="00340646">
        <w:rPr>
          <w:sz w:val="22"/>
          <w:szCs w:val="22"/>
        </w:rPr>
        <w:t>is</w:t>
      </w:r>
      <w:proofErr w:type="spellEnd"/>
      <w:r w:rsidR="00340646">
        <w:rPr>
          <w:sz w:val="22"/>
          <w:szCs w:val="22"/>
        </w:rPr>
        <w:t xml:space="preserve"> a data encryption algorithm with a Reed-Solomon-based correction code, optimized for the processing of identifying data of any entity. It is based on two elements: </w:t>
      </w:r>
      <w:r w:rsidRPr="004E25F4">
        <w:rPr>
          <w:b/>
          <w:bCs/>
          <w:sz w:val="22"/>
          <w:szCs w:val="22"/>
        </w:rPr>
        <w:t>entropy</w:t>
      </w:r>
      <w:r w:rsidRPr="001B3B33">
        <w:rPr>
          <w:sz w:val="22"/>
          <w:szCs w:val="22"/>
        </w:rPr>
        <w:t>, represented by coefficients forming a polynomial, and the EntityCode vector, which structures the data allowing identification.</w:t>
      </w:r>
    </w:p>
    <w:p w14:paraId="7B8AB333" w14:textId="4AC2B8F5" w:rsidR="001B3B33" w:rsidRPr="001B3B33" w:rsidRDefault="001B3B33" w:rsidP="001B3B33">
      <w:pPr>
        <w:pStyle w:val="Corpsdetexte"/>
        <w:jc w:val="both"/>
        <w:rPr>
          <w:sz w:val="22"/>
          <w:szCs w:val="22"/>
        </w:rPr>
      </w:pPr>
      <w:r w:rsidRPr="007E0C1E">
        <w:rPr>
          <w:i/>
          <w:iCs/>
          <w:sz w:val="22"/>
          <w:szCs w:val="22"/>
        </w:rPr>
        <w:t>Entropy</w:t>
      </w:r>
      <w:r w:rsidRPr="001B3B33">
        <w:rPr>
          <w:sz w:val="22"/>
          <w:szCs w:val="22"/>
        </w:rPr>
        <w:t xml:space="preserve">, which can be random or based on specific data, is converted into a polynomial to retrieve points from it. The </w:t>
      </w:r>
      <w:r w:rsidRPr="007E0C1E">
        <w:rPr>
          <w:i/>
          <w:iCs/>
          <w:sz w:val="22"/>
          <w:szCs w:val="22"/>
        </w:rPr>
        <w:t>EntityCode</w:t>
      </w:r>
      <w:r w:rsidRPr="001B3B33">
        <w:rPr>
          <w:sz w:val="22"/>
          <w:szCs w:val="22"/>
        </w:rPr>
        <w:t xml:space="preserve"> vector  is divided into subvectors for data management and segmentation for future identification.</w:t>
      </w:r>
    </w:p>
    <w:p w14:paraId="2BCC9C71" w14:textId="7C06FC7A" w:rsidR="00974CDF" w:rsidRPr="001B3B33" w:rsidRDefault="001B3B33" w:rsidP="006661E4">
      <w:pPr>
        <w:pStyle w:val="Corpsdetexte"/>
        <w:jc w:val="both"/>
        <w:rPr>
          <w:sz w:val="22"/>
          <w:szCs w:val="22"/>
        </w:rPr>
      </w:pPr>
      <w:r w:rsidRPr="001B3B33">
        <w:rPr>
          <w:sz w:val="22"/>
          <w:szCs w:val="22"/>
        </w:rPr>
        <w:t xml:space="preserve">The Reed-Solomon correction code is used to add redundant data, correcting potential errors during data transmission. This method ensures that identification data is retrieved even in the presence of transmission errors. </w:t>
      </w:r>
      <w:r w:rsidR="004E25F4" w:rsidRPr="0063648E">
        <w:rPr>
          <w:rStyle w:val="Accentuation"/>
          <w:sz w:val="22"/>
          <w:szCs w:val="22"/>
        </w:rPr>
        <w:t>This document allows you to understand how the algorithm works and what data to put as input to make it work</w:t>
      </w:r>
      <w:r w:rsidR="004E25F4">
        <w:rPr>
          <w:sz w:val="22"/>
          <w:szCs w:val="22"/>
        </w:rPr>
        <w:t>.</w:t>
      </w:r>
    </w:p>
    <w:p w14:paraId="625FB206" w14:textId="74738844" w:rsidR="00AB0E2E" w:rsidRDefault="00AB0E2E" w:rsidP="00C972CC">
      <w:pPr>
        <w:pStyle w:val="Titre1"/>
      </w:pPr>
      <w:bookmarkStart w:id="5" w:name="_Toc162270985"/>
      <w:proofErr w:type="spellStart"/>
      <w:r w:rsidRPr="00AB0E2E">
        <w:lastRenderedPageBreak/>
        <w:t>DiDIN</w:t>
      </w:r>
      <w:proofErr w:type="spellEnd"/>
      <w:r w:rsidRPr="00AB0E2E">
        <w:t xml:space="preserve"> </w:t>
      </w:r>
      <w:proofErr w:type="spellStart"/>
      <w:r w:rsidRPr="00AB0E2E">
        <w:t>Enrollment</w:t>
      </w:r>
      <w:proofErr w:type="spellEnd"/>
      <w:r w:rsidRPr="00AB0E2E">
        <w:t xml:space="preserve"> </w:t>
      </w:r>
      <w:proofErr w:type="spellStart"/>
      <w:r w:rsidRPr="00AB0E2E">
        <w:t>Algorithm</w:t>
      </w:r>
      <w:bookmarkEnd w:id="0"/>
      <w:bookmarkEnd w:id="5"/>
      <w:proofErr w:type="spellEnd"/>
    </w:p>
    <w:p w14:paraId="4392A21A" w14:textId="3BF8685A" w:rsidR="00881F44" w:rsidRPr="00881F44" w:rsidRDefault="0070192A" w:rsidP="00881F44">
      <w:pPr>
        <w:pStyle w:val="Retraitnormal"/>
      </w:pPr>
      <w:r w:rsidRPr="0070192A">
        <w:rPr>
          <w:noProof/>
        </w:rPr>
        <w:drawing>
          <wp:inline distT="0" distB="0" distL="0" distR="0" wp14:anchorId="3A6607AA" wp14:editId="432C75AB">
            <wp:extent cx="6479540" cy="2586990"/>
            <wp:effectExtent l="19050" t="19050" r="16510" b="2286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2586990"/>
                    </a:xfrm>
                    <a:prstGeom prst="rect">
                      <a:avLst/>
                    </a:prstGeom>
                    <a:ln w="3175">
                      <a:solidFill>
                        <a:schemeClr val="tx1"/>
                      </a:solidFill>
                    </a:ln>
                  </pic:spPr>
                </pic:pic>
              </a:graphicData>
            </a:graphic>
          </wp:inline>
        </w:drawing>
      </w:r>
    </w:p>
    <w:p w14:paraId="73AD6884" w14:textId="73581C04" w:rsidR="00AB0E2E" w:rsidRDefault="00E5657C" w:rsidP="001324DA">
      <w:pPr>
        <w:pStyle w:val="Titre2"/>
      </w:pPr>
      <w:bookmarkStart w:id="6" w:name="_Données_d’entrée_:"/>
      <w:bookmarkStart w:id="7" w:name="_Toc162270986"/>
      <w:bookmarkEnd w:id="6"/>
      <w:r>
        <w:t>Input data:</w:t>
      </w:r>
      <w:bookmarkEnd w:id="7"/>
    </w:p>
    <w:p w14:paraId="522B1C12" w14:textId="198A9DBE" w:rsidR="00D42B7E" w:rsidRPr="00D42B7E" w:rsidRDefault="00F47612" w:rsidP="00D42B7E">
      <w:pPr>
        <w:pStyle w:val="Sous-titre"/>
        <w:ind w:left="284" w:firstLine="425"/>
      </w:pPr>
      <w:r w:rsidRPr="00F47612">
        <w:t xml:space="preserve">ENTROPY : </w:t>
      </w:r>
    </w:p>
    <w:p w14:paraId="76EA92AE" w14:textId="207202C0" w:rsidR="00E5657C" w:rsidRPr="002A4A08" w:rsidRDefault="00C972CC" w:rsidP="00C972CC">
      <w:pPr>
        <w:pStyle w:val="Listepuces2"/>
        <w:rPr>
          <w:sz w:val="22"/>
          <w:szCs w:val="22"/>
        </w:rPr>
      </w:pPr>
      <w:r w:rsidRPr="002A4A08">
        <w:rPr>
          <w:b/>
          <w:bCs/>
          <w:sz w:val="22"/>
          <w:szCs w:val="22"/>
        </w:rPr>
        <w:t xml:space="preserve">Description: </w:t>
      </w:r>
      <w:r w:rsidR="00E5657C" w:rsidRPr="002A4A08">
        <w:rPr>
          <w:sz w:val="22"/>
          <w:szCs w:val="22"/>
        </w:rPr>
        <w:t xml:space="preserve">Taking a value corresponding to a precise identity or a random numerical value on 128 bits (8 coefficients of a polynomial that are each on 16 bits). </w:t>
      </w:r>
    </w:p>
    <w:p w14:paraId="7F2A4AA9" w14:textId="09E0E8A2" w:rsidR="00C972CC" w:rsidRPr="002A4A08" w:rsidRDefault="00C972CC" w:rsidP="00C972CC">
      <w:pPr>
        <w:pStyle w:val="Listepuces2"/>
        <w:rPr>
          <w:sz w:val="22"/>
          <w:szCs w:val="22"/>
        </w:rPr>
      </w:pPr>
      <w:r w:rsidRPr="002A4A08">
        <w:rPr>
          <w:b/>
          <w:bCs/>
          <w:sz w:val="22"/>
          <w:szCs w:val="22"/>
        </w:rPr>
        <w:t xml:space="preserve">Example data: </w:t>
      </w:r>
    </w:p>
    <w:p w14:paraId="38A08DD5" w14:textId="6F70C9D6" w:rsidR="00CA1B50" w:rsidRPr="002A4A08" w:rsidRDefault="00CA1B50" w:rsidP="00CA1B50">
      <w:pPr>
        <w:pStyle w:val="Listepuces3"/>
        <w:rPr>
          <w:sz w:val="22"/>
          <w:szCs w:val="22"/>
        </w:rPr>
      </w:pPr>
      <w:r w:rsidRPr="002A4A08">
        <w:rPr>
          <w:sz w:val="22"/>
          <w:szCs w:val="22"/>
        </w:rPr>
        <w:t>8 coefficients on 16 bits, i.e. values between 0 and 65536.</w:t>
      </w:r>
    </w:p>
    <w:p w14:paraId="64D5816C" w14:textId="4E449D92" w:rsidR="00CA1B50" w:rsidRPr="002A4A08" w:rsidRDefault="00CA1B50" w:rsidP="00CA1B50">
      <w:pPr>
        <w:pStyle w:val="Listepuces3"/>
        <w:rPr>
          <w:rStyle w:val="Accentuationlgre"/>
          <w:sz w:val="22"/>
          <w:szCs w:val="22"/>
        </w:rPr>
      </w:pPr>
      <w:r w:rsidRPr="002A4A08">
        <w:rPr>
          <w:sz w:val="22"/>
          <w:szCs w:val="22"/>
        </w:rPr>
        <w:t xml:space="preserve">Can correspond to the identity of an object, an identity... (Imagine the transformation of a block </w:t>
      </w:r>
      <w:r w:rsidRPr="002A4A08">
        <w:rPr>
          <w:i/>
          <w:iCs/>
          <w:sz w:val="22"/>
          <w:szCs w:val="22"/>
        </w:rPr>
        <w:t xml:space="preserve">Last </w:t>
      </w:r>
      <w:proofErr w:type="spellStart"/>
      <w:r w:rsidRPr="002A4A08">
        <w:rPr>
          <w:i/>
          <w:iCs/>
          <w:sz w:val="22"/>
          <w:szCs w:val="22"/>
        </w:rPr>
        <w:t>name+first</w:t>
      </w:r>
      <w:proofErr w:type="spellEnd"/>
      <w:r w:rsidRPr="002A4A08">
        <w:rPr>
          <w:i/>
          <w:iCs/>
          <w:sz w:val="22"/>
          <w:szCs w:val="22"/>
        </w:rPr>
        <w:t xml:space="preserve"> </w:t>
      </w:r>
      <w:proofErr w:type="spellStart"/>
      <w:r w:rsidRPr="002A4A08">
        <w:rPr>
          <w:i/>
          <w:iCs/>
          <w:sz w:val="22"/>
          <w:szCs w:val="22"/>
        </w:rPr>
        <w:t>name+date</w:t>
      </w:r>
      <w:proofErr w:type="spellEnd"/>
      <w:r w:rsidRPr="002A4A08">
        <w:rPr>
          <w:i/>
          <w:iCs/>
          <w:sz w:val="22"/>
          <w:szCs w:val="22"/>
        </w:rPr>
        <w:t xml:space="preserve"> of </w:t>
      </w:r>
      <w:proofErr w:type="spellStart"/>
      <w:r w:rsidRPr="002A4A08">
        <w:rPr>
          <w:i/>
          <w:iCs/>
          <w:sz w:val="22"/>
          <w:szCs w:val="22"/>
        </w:rPr>
        <w:t>birth</w:t>
      </w:r>
      <w:proofErr w:type="spellEnd"/>
      <w:r w:rsidRPr="002A4A08">
        <w:rPr>
          <w:sz w:val="22"/>
          <w:szCs w:val="22"/>
        </w:rPr>
        <w:t xml:space="preserve"> in </w:t>
      </w:r>
      <w:proofErr w:type="spellStart"/>
      <w:r w:rsidRPr="002A4A08">
        <w:rPr>
          <w:sz w:val="22"/>
          <w:szCs w:val="22"/>
        </w:rPr>
        <w:t>numerical</w:t>
      </w:r>
      <w:proofErr w:type="spellEnd"/>
      <w:r w:rsidRPr="002A4A08">
        <w:rPr>
          <w:sz w:val="22"/>
          <w:szCs w:val="22"/>
        </w:rPr>
        <w:t xml:space="preserve"> value or the reference of an aircraft part</w:t>
      </w:r>
      <w:r w:rsidRPr="002A4A08">
        <w:rPr>
          <w:rStyle w:val="Accentuation"/>
          <w:sz w:val="22"/>
          <w:szCs w:val="22"/>
        </w:rPr>
        <w:t>. However, the value must be numeric and a maximum size of 128 bits</w:t>
      </w:r>
      <w:r w:rsidRPr="002A4A08">
        <w:rPr>
          <w:rStyle w:val="Accentuationlgre"/>
          <w:sz w:val="22"/>
          <w:szCs w:val="22"/>
        </w:rPr>
        <w:t xml:space="preserve">. </w:t>
      </w:r>
    </w:p>
    <w:p w14:paraId="566CAD13" w14:textId="78FE6E76" w:rsidR="00211294" w:rsidRPr="002A4A08" w:rsidRDefault="00211294" w:rsidP="00CA1B50">
      <w:pPr>
        <w:pStyle w:val="Listepuces3"/>
        <w:rPr>
          <w:rStyle w:val="Accentuationlgre"/>
          <w:b/>
          <w:bCs/>
          <w:i w:val="0"/>
          <w:iCs w:val="0"/>
          <w:color w:val="auto"/>
          <w:sz w:val="22"/>
          <w:szCs w:val="22"/>
        </w:rPr>
      </w:pPr>
      <w:r w:rsidRPr="002A4A08">
        <w:rPr>
          <w:rStyle w:val="Accentuationlgre"/>
          <w:b/>
          <w:bCs/>
          <w:i w:val="0"/>
          <w:iCs w:val="0"/>
          <w:color w:val="auto"/>
          <w:sz w:val="22"/>
          <w:szCs w:val="22"/>
        </w:rPr>
        <w:t xml:space="preserve">Example: Random coefficients </w:t>
      </w:r>
    </w:p>
    <w:p w14:paraId="444527CD" w14:textId="601DF3A0" w:rsidR="006D336F" w:rsidRPr="002A4A08" w:rsidRDefault="006D336F" w:rsidP="006D336F">
      <w:pPr>
        <w:pStyle w:val="Listepuces4"/>
        <w:rPr>
          <w:rStyle w:val="Accentuationlgre"/>
          <w:color w:val="auto"/>
          <w:sz w:val="22"/>
          <w:szCs w:val="22"/>
        </w:rPr>
      </w:pPr>
      <w:r w:rsidRPr="002A4A08">
        <w:rPr>
          <w:rStyle w:val="Accentuationlgre"/>
          <w:i w:val="0"/>
          <w:iCs w:val="0"/>
          <w:color w:val="auto"/>
          <w:sz w:val="22"/>
          <w:szCs w:val="22"/>
        </w:rPr>
        <w:t xml:space="preserve">Tables of values of 8 random coefficients on 16 bits: </w:t>
      </w:r>
      <w:r w:rsidR="00211294" w:rsidRPr="002A4A08">
        <w:rPr>
          <w:rStyle w:val="Accentuationlgre"/>
          <w:color w:val="auto"/>
          <w:sz w:val="22"/>
          <w:szCs w:val="22"/>
        </w:rPr>
        <w:t>[25655, 5067, 38246, 57434, 39229, 51710, 51782, 54046].</w:t>
      </w:r>
    </w:p>
    <w:p w14:paraId="52DFC80D" w14:textId="62DDEF69" w:rsidR="00211294" w:rsidRPr="002A4A08" w:rsidRDefault="00211294" w:rsidP="000C2DC2">
      <w:pPr>
        <w:pStyle w:val="Listepuces4"/>
        <w:rPr>
          <w:rStyle w:val="Accentuationlgre"/>
          <w:i w:val="0"/>
          <w:iCs w:val="0"/>
          <w:color w:val="auto"/>
          <w:sz w:val="22"/>
          <w:szCs w:val="22"/>
        </w:rPr>
      </w:pPr>
      <w:r w:rsidRPr="002A4A08">
        <w:rPr>
          <w:rStyle w:val="Accentuationlgre"/>
          <w:i w:val="0"/>
          <w:iCs w:val="0"/>
          <w:color w:val="auto"/>
          <w:sz w:val="22"/>
          <w:szCs w:val="22"/>
        </w:rPr>
        <w:t>Polynôme obtenue : 25655 + 5067x + 38246x2 + 57434x3 + 39229x4 + 51710x5 + 51782x6 + 54046x7</w:t>
      </w:r>
    </w:p>
    <w:p w14:paraId="60756050" w14:textId="5868D0A1" w:rsidR="00E5657C" w:rsidRDefault="00AE30B1" w:rsidP="00D42B7E">
      <w:pPr>
        <w:pStyle w:val="Sous-titre"/>
        <w:ind w:firstLine="709"/>
      </w:pPr>
      <w:bookmarkStart w:id="8" w:name="Donnéesdentrée"/>
      <w:r w:rsidRPr="00AE30B1">
        <w:t>VECTEUR OF ENTITYCODE :</w:t>
      </w:r>
    </w:p>
    <w:bookmarkEnd w:id="8"/>
    <w:p w14:paraId="6C4C89B4" w14:textId="4B3E1A09" w:rsidR="00AE30B1" w:rsidRPr="00D23091" w:rsidRDefault="00982BEA" w:rsidP="00AE30B1">
      <w:pPr>
        <w:pStyle w:val="Listepuces2"/>
        <w:rPr>
          <w:sz w:val="22"/>
          <w:szCs w:val="22"/>
        </w:rPr>
      </w:pPr>
      <w:r w:rsidRPr="00D23091">
        <w:rPr>
          <w:b/>
          <w:bCs/>
          <w:sz w:val="22"/>
          <w:szCs w:val="22"/>
        </w:rPr>
        <w:t xml:space="preserve">Description: </w:t>
      </w:r>
      <w:r w:rsidR="00D356FE" w:rsidRPr="00D23091">
        <w:rPr>
          <w:sz w:val="22"/>
          <w:szCs w:val="22"/>
        </w:rPr>
        <w:t xml:space="preserve">Identification data of the entity. Variable size for the dataset. </w:t>
      </w:r>
      <w:r w:rsidR="005E79D0" w:rsidRPr="00D23091">
        <w:rPr>
          <w:rStyle w:val="Accentuation"/>
          <w:sz w:val="22"/>
          <w:szCs w:val="22"/>
        </w:rPr>
        <w:t xml:space="preserve">However, it is necessary to be able to divide the data set into n logical parts corresponding to subvectors. </w:t>
      </w:r>
    </w:p>
    <w:p w14:paraId="30770AC0" w14:textId="7F3ED9C9" w:rsidR="003D7AC2" w:rsidRPr="00D23091" w:rsidRDefault="003D7AC2" w:rsidP="00AE30B1">
      <w:pPr>
        <w:pStyle w:val="Listepuces2"/>
        <w:rPr>
          <w:b/>
          <w:bCs/>
          <w:sz w:val="22"/>
          <w:szCs w:val="22"/>
        </w:rPr>
      </w:pPr>
      <w:r w:rsidRPr="00D23091">
        <w:rPr>
          <w:b/>
          <w:bCs/>
          <w:sz w:val="22"/>
          <w:szCs w:val="22"/>
        </w:rPr>
        <w:t xml:space="preserve">Example data: </w:t>
      </w:r>
    </w:p>
    <w:p w14:paraId="27FB911B" w14:textId="37784B9F" w:rsidR="00A02C6C" w:rsidRPr="00D23091" w:rsidRDefault="000C5348" w:rsidP="0005377D">
      <w:pPr>
        <w:pStyle w:val="Listepuces3"/>
        <w:rPr>
          <w:sz w:val="22"/>
          <w:szCs w:val="22"/>
        </w:rPr>
      </w:pPr>
      <w:r w:rsidRPr="00D23091">
        <w:rPr>
          <w:sz w:val="22"/>
          <w:szCs w:val="22"/>
        </w:rPr>
        <w:t>Maximum size not fixed. It seems possible that there is more data at enrolment because we want to have the most complete data when we do the first enrolment to have as much information as possible.</w:t>
      </w:r>
    </w:p>
    <w:p w14:paraId="16E11548" w14:textId="19ABCF66" w:rsidR="0005377D" w:rsidRPr="00D23091" w:rsidRDefault="000C5348" w:rsidP="00BB2B5A">
      <w:pPr>
        <w:pStyle w:val="Listepuces3"/>
        <w:rPr>
          <w:sz w:val="22"/>
          <w:szCs w:val="22"/>
        </w:rPr>
      </w:pPr>
      <w:r w:rsidRPr="00D23091">
        <w:rPr>
          <w:sz w:val="22"/>
          <w:szCs w:val="22"/>
        </w:rPr>
        <w:lastRenderedPageBreak/>
        <w:t xml:space="preserve">Size of the </w:t>
      </w:r>
      <w:r w:rsidRPr="00D23091">
        <w:rPr>
          <w:b/>
          <w:bCs/>
          <w:sz w:val="22"/>
          <w:szCs w:val="22"/>
        </w:rPr>
        <w:t>n</w:t>
      </w:r>
      <w:r w:rsidRPr="00D23091">
        <w:rPr>
          <w:sz w:val="22"/>
          <w:szCs w:val="22"/>
        </w:rPr>
        <w:t xml:space="preserve"> logical parts sets </w:t>
      </w:r>
      <w:r w:rsidR="00A02C6C" w:rsidRPr="00D23091">
        <w:rPr>
          <w:b/>
          <w:bCs/>
          <w:sz w:val="22"/>
          <w:szCs w:val="22"/>
        </w:rPr>
        <w:t>between 20 and 40 values coded on 1 byte</w:t>
      </w:r>
      <w:r w:rsidR="00774078" w:rsidRPr="00D23091">
        <w:rPr>
          <w:sz w:val="22"/>
          <w:szCs w:val="22"/>
        </w:rPr>
        <w:t xml:space="preserve"> to avoid padding and leave room for correction as well as dot size. Can correspond to a footprint with numerical minutiae data corresponding for example to the X, Y, Z axis, angle, type or peaks corresponding to piezoelectric information.</w:t>
      </w:r>
    </w:p>
    <w:p w14:paraId="544437A4" w14:textId="02DC4DDD" w:rsidR="00D659C4" w:rsidRPr="00D23091" w:rsidRDefault="00D659C4" w:rsidP="0005377D">
      <w:pPr>
        <w:pStyle w:val="Listepuces3"/>
        <w:rPr>
          <w:b/>
          <w:bCs/>
          <w:sz w:val="22"/>
          <w:szCs w:val="22"/>
        </w:rPr>
      </w:pPr>
      <w:r w:rsidRPr="00D23091">
        <w:rPr>
          <w:b/>
          <w:bCs/>
          <w:sz w:val="22"/>
          <w:szCs w:val="22"/>
        </w:rPr>
        <w:t>Example: Size 25 minutiae</w:t>
      </w:r>
    </w:p>
    <w:p w14:paraId="1BE2CA28" w14:textId="339DAB74" w:rsidR="00D659C4" w:rsidRPr="00D23091" w:rsidRDefault="00090BDB" w:rsidP="00D659C4">
      <w:pPr>
        <w:pStyle w:val="Listepuces4"/>
        <w:rPr>
          <w:sz w:val="22"/>
          <w:szCs w:val="22"/>
        </w:rPr>
      </w:pPr>
      <w:r w:rsidRPr="00D23091">
        <w:rPr>
          <w:sz w:val="22"/>
          <w:szCs w:val="22"/>
        </w:rPr>
        <w:t xml:space="preserve">X : 96.77, Y : 95.81, Z : 271.75, Angle : 190, Type : Bifurcation, 1 </w:t>
      </w:r>
    </w:p>
    <w:p w14:paraId="68FF5EAA" w14:textId="1BFDBCE2" w:rsidR="0038788A" w:rsidRPr="00D23091" w:rsidRDefault="0038788A" w:rsidP="0038788A">
      <w:pPr>
        <w:pStyle w:val="Listepuces5"/>
        <w:rPr>
          <w:sz w:val="22"/>
          <w:szCs w:val="22"/>
        </w:rPr>
      </w:pPr>
      <w:r w:rsidRPr="00D23091">
        <w:rPr>
          <w:rFonts w:cs="Segoe UI"/>
          <w:color w:val="0D0D0D"/>
          <w:sz w:val="22"/>
          <w:szCs w:val="22"/>
          <w:shd w:val="clear" w:color="auto" w:fill="FFFFFF"/>
        </w:rPr>
        <w:t>[9, 6, 7, 7, 9, 5, 8, 1, 2, 7, 1, 7, 5, 1, 9, 0, 8, 5, 1, 0, 0, 0, 0, 0, 0]</w:t>
      </w:r>
    </w:p>
    <w:p w14:paraId="013BCAE0" w14:textId="225C166D" w:rsidR="00A738AA" w:rsidRPr="00D23091" w:rsidRDefault="00A738AA" w:rsidP="00A738AA">
      <w:pPr>
        <w:pStyle w:val="Listepuces4"/>
        <w:rPr>
          <w:sz w:val="22"/>
          <w:szCs w:val="22"/>
        </w:rPr>
      </w:pPr>
      <w:r w:rsidRPr="00D23091">
        <w:rPr>
          <w:sz w:val="22"/>
          <w:szCs w:val="22"/>
        </w:rPr>
        <w:t>X : 86.29, Y : 43.77, Z : 249.93, Angle : 34.65, Type : Terminaison, 2</w:t>
      </w:r>
    </w:p>
    <w:p w14:paraId="766CF356" w14:textId="0503FE0A" w:rsidR="0038788A" w:rsidRPr="00D23091" w:rsidRDefault="002B7B78" w:rsidP="0038788A">
      <w:pPr>
        <w:pStyle w:val="Listepuces5"/>
        <w:rPr>
          <w:sz w:val="22"/>
          <w:szCs w:val="22"/>
        </w:rPr>
      </w:pPr>
      <w:r w:rsidRPr="00D23091">
        <w:rPr>
          <w:rFonts w:cs="Segoe UI"/>
          <w:color w:val="0D0D0D"/>
          <w:sz w:val="22"/>
          <w:szCs w:val="22"/>
          <w:shd w:val="clear" w:color="auto" w:fill="FFFFFF"/>
        </w:rPr>
        <w:t>[8, 6, 2, 9, 4, 3, 7, 7, 2, 4, 9, 9, 3, 3, 4, 6, 5, 2, 0, 0, 0, 0, 0, 0]</w:t>
      </w:r>
    </w:p>
    <w:p w14:paraId="6DE2A6EC" w14:textId="3B4A5E4B" w:rsidR="00A738AA" w:rsidRPr="00D23091" w:rsidRDefault="00A738AA" w:rsidP="00A738AA">
      <w:pPr>
        <w:pStyle w:val="Listepuces4"/>
        <w:rPr>
          <w:sz w:val="22"/>
          <w:szCs w:val="22"/>
        </w:rPr>
      </w:pPr>
      <w:r w:rsidRPr="00D23091">
        <w:rPr>
          <w:sz w:val="22"/>
          <w:szCs w:val="22"/>
        </w:rPr>
        <w:t>X : 8.93, Y : 73.63, Z : 356.54, Angle : 284.63, Type : Terminaison, 2</w:t>
      </w:r>
    </w:p>
    <w:p w14:paraId="518082E0" w14:textId="77777777" w:rsidR="008F19F4" w:rsidRPr="00D23091" w:rsidRDefault="002B7B78" w:rsidP="008F19F4">
      <w:pPr>
        <w:pStyle w:val="Listepuces5"/>
        <w:rPr>
          <w:sz w:val="22"/>
          <w:szCs w:val="22"/>
        </w:rPr>
      </w:pPr>
      <w:r w:rsidRPr="00D23091">
        <w:rPr>
          <w:rFonts w:cs="Segoe UI"/>
          <w:color w:val="0D0D0D"/>
          <w:sz w:val="22"/>
          <w:szCs w:val="22"/>
          <w:shd w:val="clear" w:color="auto" w:fill="FFFFFF"/>
        </w:rPr>
        <w:t>[8, 9, 3, 7, 3, 6, 3, 5, 6, 5, 4, 2, 8, 4, 6, 3, 2, 0, 0, 0, 0, 0, 0, 0]</w:t>
      </w:r>
    </w:p>
    <w:p w14:paraId="377B7E94" w14:textId="62D72E0B" w:rsidR="005D21AC" w:rsidRPr="00D23091" w:rsidRDefault="00A738AA" w:rsidP="008F19F4">
      <w:pPr>
        <w:pStyle w:val="Listepuces4"/>
        <w:rPr>
          <w:sz w:val="22"/>
          <w:szCs w:val="22"/>
        </w:rPr>
      </w:pPr>
      <w:r w:rsidRPr="00D23091">
        <w:rPr>
          <w:sz w:val="22"/>
          <w:szCs w:val="22"/>
        </w:rPr>
        <w:t xml:space="preserve">X : 9.69, Y : 13.97, Z : 50.29, Angle : 235.28, Type : Bifurcation, 1 </w:t>
      </w:r>
    </w:p>
    <w:p w14:paraId="2C3E0ECF" w14:textId="77777777" w:rsidR="00743C23" w:rsidRPr="00D23091" w:rsidRDefault="008F19F4" w:rsidP="00743C23">
      <w:pPr>
        <w:pStyle w:val="Listepuces5"/>
        <w:rPr>
          <w:sz w:val="22"/>
          <w:szCs w:val="22"/>
        </w:rPr>
      </w:pPr>
      <w:r w:rsidRPr="00D23091">
        <w:rPr>
          <w:sz w:val="22"/>
          <w:szCs w:val="22"/>
        </w:rPr>
        <w:t>[9, 6, 9, 1, 3, 9, 7, 5, 0, 2, 9, 3, 5, 2, 8, 1, 0, 0, 0, 0, 0, 0, 0, 0]</w:t>
      </w:r>
    </w:p>
    <w:p w14:paraId="02D9FD75" w14:textId="77DD260E" w:rsidR="00DB5EB6" w:rsidRPr="00D23091" w:rsidRDefault="00D7509E" w:rsidP="00BE6099">
      <w:pPr>
        <w:pStyle w:val="Listepuces4"/>
        <w:rPr>
          <w:sz w:val="22"/>
          <w:szCs w:val="22"/>
        </w:rPr>
      </w:pPr>
      <w:r w:rsidRPr="00D23091">
        <w:rPr>
          <w:sz w:val="22"/>
          <w:szCs w:val="22"/>
        </w:rPr>
        <w:t>Full Vector: [9, 6, 7, 7, 9, 5, 8, 1, 2, 7, 1, 7, 5, 1, 9, 0, 8, 5, 1, 0, 0, 0, 0, 0, 0, 8, 6, 2, 9, 4, 3, 7, 7, 2, 4, 9, 9, 3, 3, 4, 6, 5, 2, 0, 0, 0, 0, 0, 0, 8, 9, 3, 7, 3, 3, 3, 7, 3,  6, 3, 5, 6, 5, 4, 2, 8, 4, 6, 3, 2, 0, 0, 0, 0, 0, 0, 0, 9, 6, 9, 1, 3, 9, 7, 5, 0, 2, 9, 3, 5, 2, 8, 1, 0, 0, 0, 0, 0, 0, 0, 0]. You can add as much data as you want as long as the size of the subvector is standardized and identical. For example, the size of minutiae remains fixed (size of 25 numeric values)</w:t>
      </w:r>
    </w:p>
    <w:p w14:paraId="656F995F" w14:textId="5DDA3BFD" w:rsidR="008F19F4" w:rsidRPr="00D23091" w:rsidRDefault="00B230E6" w:rsidP="008F19F4">
      <w:pPr>
        <w:pStyle w:val="Listepuces4"/>
        <w:numPr>
          <w:ilvl w:val="0"/>
          <w:numId w:val="0"/>
        </w:numPr>
        <w:rPr>
          <w:rStyle w:val="Accentuation"/>
          <w:sz w:val="22"/>
          <w:szCs w:val="22"/>
        </w:rPr>
      </w:pPr>
      <w:r w:rsidRPr="00D23091">
        <w:rPr>
          <w:rStyle w:val="Accentuation"/>
          <w:sz w:val="22"/>
          <w:szCs w:val="22"/>
        </w:rPr>
        <w:t>The importance is to indicate the size of the subvectors to check the consistency of the data.</w:t>
      </w:r>
    </w:p>
    <w:p w14:paraId="0A19316D" w14:textId="7DB59AE8" w:rsidR="00B72780" w:rsidRDefault="00881F44" w:rsidP="001324DA">
      <w:pPr>
        <w:pStyle w:val="Titre2"/>
      </w:pPr>
      <w:bookmarkStart w:id="9" w:name="_Toc162270987"/>
      <w:r>
        <w:t xml:space="preserve">How enrollment works: </w:t>
      </w:r>
      <w:bookmarkEnd w:id="9"/>
    </w:p>
    <w:p w14:paraId="0EB82A20" w14:textId="4A6F40A3" w:rsidR="00B72780" w:rsidRPr="00D23091" w:rsidRDefault="0084437F" w:rsidP="00B72780">
      <w:pPr>
        <w:pStyle w:val="Listepuces"/>
        <w:rPr>
          <w:sz w:val="22"/>
          <w:szCs w:val="22"/>
        </w:rPr>
      </w:pPr>
      <w:r w:rsidRPr="00D23091">
        <w:rPr>
          <w:i/>
          <w:iCs/>
          <w:sz w:val="22"/>
          <w:szCs w:val="22"/>
        </w:rPr>
        <w:t xml:space="preserve">Step 1: </w:t>
      </w:r>
      <w:r w:rsidR="006C5BD8" w:rsidRPr="00D23091">
        <w:rPr>
          <w:sz w:val="22"/>
          <w:szCs w:val="22"/>
        </w:rPr>
        <w:t xml:space="preserve">Take the two data mentioned above as input. </w:t>
      </w:r>
    </w:p>
    <w:p w14:paraId="1C1BCBAB" w14:textId="7C37C4E4" w:rsidR="00684DEC" w:rsidRPr="00D23091" w:rsidRDefault="00C821D4" w:rsidP="00684DEC">
      <w:pPr>
        <w:pStyle w:val="Listepuces"/>
        <w:rPr>
          <w:sz w:val="22"/>
          <w:szCs w:val="22"/>
        </w:rPr>
      </w:pPr>
      <w:r w:rsidRPr="00D23091">
        <w:rPr>
          <w:i/>
          <w:iCs/>
          <w:sz w:val="22"/>
          <w:szCs w:val="22"/>
        </w:rPr>
        <w:t xml:space="preserve">Step 2: </w:t>
      </w:r>
      <w:r w:rsidR="00E5657C" w:rsidRPr="00D23091">
        <w:rPr>
          <w:sz w:val="22"/>
          <w:szCs w:val="22"/>
        </w:rPr>
        <w:t xml:space="preserve">Creation of a polynomial using the coefficients corresponding </w:t>
      </w:r>
      <w:r w:rsidRPr="00D23091">
        <w:rPr>
          <w:b/>
          <w:bCs/>
          <w:sz w:val="22"/>
          <w:szCs w:val="22"/>
        </w:rPr>
        <w:t>to the entropy k</w:t>
      </w:r>
      <w:r w:rsidR="00975F7C" w:rsidRPr="00D23091">
        <w:rPr>
          <w:sz w:val="22"/>
          <w:szCs w:val="22"/>
        </w:rPr>
        <w:t>.</w:t>
      </w:r>
    </w:p>
    <w:p w14:paraId="537CFAF3" w14:textId="6A51F212" w:rsidR="009C4ABA" w:rsidRPr="00D23091" w:rsidRDefault="009C4ABA" w:rsidP="00684DEC">
      <w:pPr>
        <w:pStyle w:val="Listepuces"/>
        <w:rPr>
          <w:sz w:val="22"/>
          <w:szCs w:val="22"/>
        </w:rPr>
      </w:pPr>
      <w:r w:rsidRPr="00D23091">
        <w:rPr>
          <w:sz w:val="22"/>
          <w:szCs w:val="22"/>
        </w:rPr>
        <w:t xml:space="preserve">Step 3: Split the EntityCode vector </w:t>
      </w:r>
      <w:r w:rsidRPr="00D23091">
        <w:rPr>
          <w:rStyle w:val="Accentuation"/>
          <w:sz w:val="22"/>
          <w:szCs w:val="22"/>
        </w:rPr>
        <w:t>into m equal subvectors</w:t>
      </w:r>
    </w:p>
    <w:p w14:paraId="12794E57" w14:textId="14DAA297" w:rsidR="00C821D4" w:rsidRPr="00D23091" w:rsidRDefault="00C821D4" w:rsidP="00684DEC">
      <w:pPr>
        <w:pStyle w:val="Listepuces"/>
        <w:rPr>
          <w:sz w:val="22"/>
          <w:szCs w:val="22"/>
        </w:rPr>
      </w:pPr>
      <w:r w:rsidRPr="00D23091">
        <w:rPr>
          <w:i/>
          <w:iCs/>
          <w:sz w:val="22"/>
          <w:szCs w:val="22"/>
        </w:rPr>
        <w:t xml:space="preserve">Step 4: </w:t>
      </w:r>
      <w:r w:rsidR="00B66448" w:rsidRPr="00D23091">
        <w:rPr>
          <w:sz w:val="22"/>
          <w:szCs w:val="22"/>
        </w:rPr>
        <w:t xml:space="preserve">Taking </w:t>
      </w:r>
      <w:r w:rsidR="009C6711" w:rsidRPr="00D23091">
        <w:rPr>
          <w:b/>
          <w:bCs/>
          <w:sz w:val="22"/>
          <w:szCs w:val="22"/>
        </w:rPr>
        <w:t xml:space="preserve">m </w:t>
      </w:r>
      <w:r w:rsidR="002B6819" w:rsidRPr="00D23091">
        <w:rPr>
          <w:sz w:val="22"/>
          <w:szCs w:val="22"/>
        </w:rPr>
        <w:t xml:space="preserve">points on the polynomial corresponding </w:t>
      </w:r>
      <w:r w:rsidR="009C6711" w:rsidRPr="00D23091">
        <w:rPr>
          <w:b/>
          <w:bCs/>
          <w:sz w:val="22"/>
          <w:szCs w:val="22"/>
        </w:rPr>
        <w:t xml:space="preserve">to the m subvectors of </w:t>
      </w:r>
      <w:r w:rsidR="00AA2C03" w:rsidRPr="00D23091">
        <w:rPr>
          <w:b/>
          <w:bCs/>
          <w:i/>
          <w:iCs/>
          <w:sz w:val="22"/>
          <w:szCs w:val="22"/>
        </w:rPr>
        <w:t xml:space="preserve">Vectors of EntityCode </w:t>
      </w:r>
      <w:r w:rsidR="001D71BD" w:rsidRPr="00D23091">
        <w:rPr>
          <w:sz w:val="22"/>
          <w:szCs w:val="22"/>
        </w:rPr>
        <w:t>(Adaptable for any type of entity, not just minutiae).</w:t>
      </w:r>
    </w:p>
    <w:p w14:paraId="22172C1A" w14:textId="7B43B3B4" w:rsidR="00D412DF" w:rsidRPr="00D23091" w:rsidRDefault="00F33574" w:rsidP="00684DEC">
      <w:pPr>
        <w:pStyle w:val="Listepuces"/>
        <w:rPr>
          <w:sz w:val="22"/>
          <w:szCs w:val="22"/>
        </w:rPr>
      </w:pPr>
      <w:r w:rsidRPr="00D23091">
        <w:rPr>
          <w:sz w:val="22"/>
          <w:szCs w:val="22"/>
        </w:rPr>
        <w:t xml:space="preserve">Step 5: Encoding the dots (x on one byte and y on 8 bytes) </w:t>
      </w:r>
      <w:r w:rsidR="0070192A" w:rsidRPr="00D23091">
        <w:rPr>
          <w:rStyle w:val="Accentuationlgre"/>
          <w:sz w:val="22"/>
          <w:szCs w:val="22"/>
        </w:rPr>
        <w:t xml:space="preserve">using the Reed-Solomon correction algorithm </w:t>
      </w:r>
      <w:r w:rsidR="003E504F" w:rsidRPr="00D23091">
        <w:rPr>
          <w:rStyle w:val="CorpsdetexteCar"/>
          <w:sz w:val="22"/>
          <w:szCs w:val="22"/>
        </w:rPr>
        <w:t xml:space="preserve">according to the number of correction bytes </w:t>
      </w:r>
      <w:r w:rsidR="003E504F" w:rsidRPr="00D23091">
        <w:rPr>
          <w:rStyle w:val="CorpsdetexteCar"/>
          <w:b/>
          <w:bCs/>
          <w:sz w:val="22"/>
          <w:szCs w:val="22"/>
        </w:rPr>
        <w:t>c</w:t>
      </w:r>
      <w:r w:rsidR="003E504F" w:rsidRPr="00D23091">
        <w:rPr>
          <w:rStyle w:val="CorpsdetexteCar"/>
          <w:sz w:val="22"/>
          <w:szCs w:val="22"/>
        </w:rPr>
        <w:t xml:space="preserve"> desired</w:t>
      </w:r>
      <w:r w:rsidR="004A3F75" w:rsidRPr="00D23091">
        <w:rPr>
          <w:sz w:val="22"/>
          <w:szCs w:val="22"/>
        </w:rPr>
        <w:t xml:space="preserve">. The set of encoded points are the same size as the </w:t>
      </w:r>
      <w:r w:rsidR="00186E67" w:rsidRPr="00D23091">
        <w:rPr>
          <w:b/>
          <w:bCs/>
          <w:sz w:val="22"/>
          <w:szCs w:val="22"/>
        </w:rPr>
        <w:t xml:space="preserve">m subvector of EntityCode </w:t>
      </w:r>
      <w:r w:rsidR="00AA2C03" w:rsidRPr="00D23091">
        <w:rPr>
          <w:sz w:val="22"/>
          <w:szCs w:val="22"/>
        </w:rPr>
        <w:t>and create a hash for each of them.</w:t>
      </w:r>
    </w:p>
    <w:p w14:paraId="3C8512D0" w14:textId="0C9DFF3F" w:rsidR="00AA2C03" w:rsidRPr="00D23091" w:rsidRDefault="00AA2C03" w:rsidP="00684DEC">
      <w:pPr>
        <w:pStyle w:val="Listepuces"/>
        <w:rPr>
          <w:sz w:val="22"/>
          <w:szCs w:val="22"/>
        </w:rPr>
      </w:pPr>
      <w:r w:rsidRPr="00D23091">
        <w:rPr>
          <w:sz w:val="22"/>
          <w:szCs w:val="22"/>
        </w:rPr>
        <w:t>Step 6: Mixing the points taken on the polynomial with the subvectors of EntityCode</w:t>
      </w:r>
    </w:p>
    <w:p w14:paraId="60CF202E" w14:textId="0E4C5A82" w:rsidR="006F0F7E" w:rsidRPr="00D23091" w:rsidRDefault="00C21375" w:rsidP="00894927">
      <w:pPr>
        <w:pStyle w:val="Listepuces"/>
        <w:rPr>
          <w:sz w:val="22"/>
          <w:szCs w:val="22"/>
        </w:rPr>
      </w:pPr>
      <w:r w:rsidRPr="00D23091">
        <w:rPr>
          <w:sz w:val="22"/>
          <w:szCs w:val="22"/>
        </w:rPr>
        <w:t>Step 7: Recording on the blockchain of the mix and hash corresponding to the point for future comparison to enrollment.</w:t>
      </w:r>
    </w:p>
    <w:p w14:paraId="7E7A9D48" w14:textId="557A0DB6" w:rsidR="00974CDF" w:rsidRDefault="00366A00" w:rsidP="00974CDF">
      <w:pPr>
        <w:pStyle w:val="Titre1"/>
      </w:pPr>
      <w:bookmarkStart w:id="10" w:name="_Toc162270988"/>
      <w:r w:rsidRPr="00894927">
        <w:rPr>
          <w:noProof/>
        </w:rPr>
        <w:lastRenderedPageBreak/>
        <w:drawing>
          <wp:anchor distT="0" distB="0" distL="114300" distR="114300" simplePos="0" relativeHeight="251660288" behindDoc="1" locked="0" layoutInCell="1" allowOverlap="1" wp14:anchorId="3F686081" wp14:editId="064B4169">
            <wp:simplePos x="0" y="0"/>
            <wp:positionH relativeFrom="margin">
              <wp:align>center</wp:align>
            </wp:positionH>
            <wp:positionV relativeFrom="paragraph">
              <wp:posOffset>496628</wp:posOffset>
            </wp:positionV>
            <wp:extent cx="6045200" cy="2597439"/>
            <wp:effectExtent l="19050" t="19050" r="12700" b="12700"/>
            <wp:wrapTight wrapText="bothSides">
              <wp:wrapPolygon edited="0">
                <wp:start x="-68" y="-158"/>
                <wp:lineTo x="-68" y="21547"/>
                <wp:lineTo x="21577" y="21547"/>
                <wp:lineTo x="21577" y="-158"/>
                <wp:lineTo x="-68" y="-158"/>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4567" b="8501"/>
                    <a:stretch/>
                  </pic:blipFill>
                  <pic:spPr bwMode="auto">
                    <a:xfrm>
                      <a:off x="0" y="0"/>
                      <a:ext cx="6045200" cy="2597439"/>
                    </a:xfrm>
                    <a:prstGeom prst="rect">
                      <a:avLst/>
                    </a:prstGeom>
                    <a:ln w="3175">
                      <a:solidFill>
                        <a:schemeClr val="tx1"/>
                      </a:solidFill>
                    </a:ln>
                    <a:extLst>
                      <a:ext uri="{53640926-AAD7-44D8-BBD7-CCE9431645EC}">
                        <a14:shadowObscured xmlns:a14="http://schemas.microsoft.com/office/drawing/2010/main"/>
                      </a:ext>
                    </a:extLst>
                  </pic:spPr>
                </pic:pic>
              </a:graphicData>
            </a:graphic>
          </wp:anchor>
        </w:drawing>
      </w:r>
      <w:proofErr w:type="spellStart"/>
      <w:r w:rsidR="00974CDF" w:rsidRPr="00AB0E2E">
        <w:t>DiDIN</w:t>
      </w:r>
      <w:proofErr w:type="spellEnd"/>
      <w:r w:rsidR="00974CDF" w:rsidRPr="00AB0E2E">
        <w:t xml:space="preserve"> Identification </w:t>
      </w:r>
      <w:proofErr w:type="spellStart"/>
      <w:r w:rsidR="00974CDF" w:rsidRPr="00AB0E2E">
        <w:t>Algorithm</w:t>
      </w:r>
      <w:bookmarkEnd w:id="10"/>
      <w:proofErr w:type="spellEnd"/>
    </w:p>
    <w:p w14:paraId="59063AA4" w14:textId="2E96424B" w:rsidR="00894927" w:rsidRPr="00894927" w:rsidRDefault="00894927" w:rsidP="00894927">
      <w:pPr>
        <w:pStyle w:val="Retraitnormal"/>
      </w:pPr>
    </w:p>
    <w:p w14:paraId="33C20E0E" w14:textId="6A6872CF" w:rsidR="00974CDF" w:rsidRDefault="00974CDF" w:rsidP="007C6A9F">
      <w:pPr>
        <w:pStyle w:val="Titre2"/>
      </w:pPr>
      <w:bookmarkStart w:id="11" w:name="_Toc162270989"/>
      <w:r>
        <w:t>Input data:</w:t>
      </w:r>
      <w:bookmarkEnd w:id="11"/>
    </w:p>
    <w:p w14:paraId="44E43221" w14:textId="1B35DC52" w:rsidR="006B654B" w:rsidRPr="002A4A08" w:rsidRDefault="008E4D13" w:rsidP="0098700E">
      <w:pPr>
        <w:pStyle w:val="Corpsdetexte"/>
        <w:rPr>
          <w:sz w:val="22"/>
          <w:szCs w:val="22"/>
        </w:rPr>
      </w:pPr>
      <w:r w:rsidRPr="002A4A08">
        <w:rPr>
          <w:sz w:val="22"/>
          <w:szCs w:val="22"/>
        </w:rPr>
        <w:t xml:space="preserve">cf </w:t>
      </w:r>
      <w:hyperlink w:anchor="Donnéesdentrée" w:history="1">
        <w:r w:rsidR="00EB61C7" w:rsidRPr="002A4A08">
          <w:rPr>
            <w:rStyle w:val="Lienhypertexte"/>
            <w:sz w:val="22"/>
            <w:szCs w:val="22"/>
          </w:rPr>
          <w:t>vector of entityCode</w:t>
        </w:r>
      </w:hyperlink>
      <w:r w:rsidR="00EB61C7" w:rsidRPr="002A4A08">
        <w:rPr>
          <w:sz w:val="22"/>
          <w:szCs w:val="22"/>
        </w:rPr>
        <w:t xml:space="preserve">. The expected data are more or less the same. However, it may seem logical that there is less data at the time of identification than at the time of enrolment because </w:t>
      </w:r>
      <w:proofErr w:type="spellStart"/>
      <w:r w:rsidR="00EB61C7" w:rsidRPr="002A4A08">
        <w:rPr>
          <w:sz w:val="22"/>
          <w:szCs w:val="22"/>
        </w:rPr>
        <w:t>we</w:t>
      </w:r>
      <w:proofErr w:type="spellEnd"/>
      <w:r w:rsidR="00EB61C7" w:rsidRPr="002A4A08">
        <w:rPr>
          <w:sz w:val="22"/>
          <w:szCs w:val="22"/>
        </w:rPr>
        <w:t xml:space="preserve"> have </w:t>
      </w:r>
      <w:proofErr w:type="spellStart"/>
      <w:r w:rsidR="00EB61C7" w:rsidRPr="002A4A08">
        <w:rPr>
          <w:sz w:val="22"/>
          <w:szCs w:val="22"/>
        </w:rPr>
        <w:t>less</w:t>
      </w:r>
      <w:proofErr w:type="spellEnd"/>
      <w:r w:rsidR="00EB61C7" w:rsidRPr="002A4A08">
        <w:rPr>
          <w:sz w:val="22"/>
          <w:szCs w:val="22"/>
        </w:rPr>
        <w:t xml:space="preserve"> </w:t>
      </w:r>
      <w:proofErr w:type="spellStart"/>
      <w:r w:rsidR="00EB61C7" w:rsidRPr="002A4A08">
        <w:rPr>
          <w:sz w:val="22"/>
          <w:szCs w:val="22"/>
        </w:rPr>
        <w:t>precision</w:t>
      </w:r>
      <w:proofErr w:type="spellEnd"/>
      <w:r w:rsidR="00EB61C7" w:rsidRPr="002A4A08">
        <w:rPr>
          <w:sz w:val="22"/>
          <w:szCs w:val="22"/>
        </w:rPr>
        <w:t>.</w:t>
      </w:r>
    </w:p>
    <w:p w14:paraId="6490CC9C" w14:textId="59CFAC8D" w:rsidR="006F0F7E" w:rsidRDefault="008A3C05" w:rsidP="00FC4FA8">
      <w:pPr>
        <w:pStyle w:val="Titre2"/>
      </w:pPr>
      <w:bookmarkStart w:id="12" w:name="_Toc162270990"/>
      <w:bookmarkEnd w:id="12"/>
      <w:r>
        <w:t xml:space="preserve">How the algorithm works </w:t>
      </w:r>
    </w:p>
    <w:p w14:paraId="7DD50CFB" w14:textId="77777777" w:rsidR="00AD6E2D" w:rsidRPr="002A4A08" w:rsidRDefault="0098700E" w:rsidP="00AD6E2D">
      <w:pPr>
        <w:pStyle w:val="Listepuces"/>
        <w:rPr>
          <w:sz w:val="22"/>
          <w:szCs w:val="22"/>
        </w:rPr>
      </w:pPr>
      <w:r w:rsidRPr="002A4A08">
        <w:rPr>
          <w:sz w:val="22"/>
          <w:szCs w:val="22"/>
        </w:rPr>
        <w:t xml:space="preserve">Step 1: Search by the surname/first name/date of birth of the </w:t>
      </w:r>
      <w:proofErr w:type="spellStart"/>
      <w:r w:rsidRPr="002A4A08">
        <w:rPr>
          <w:sz w:val="22"/>
          <w:szCs w:val="22"/>
        </w:rPr>
        <w:t>potential</w:t>
      </w:r>
      <w:proofErr w:type="spellEnd"/>
      <w:r w:rsidRPr="002A4A08">
        <w:rPr>
          <w:sz w:val="22"/>
          <w:szCs w:val="22"/>
        </w:rPr>
        <w:t xml:space="preserve"> </w:t>
      </w:r>
      <w:proofErr w:type="spellStart"/>
      <w:r w:rsidR="00AD21F5" w:rsidRPr="002A4A08">
        <w:rPr>
          <w:i/>
          <w:iCs/>
          <w:sz w:val="22"/>
          <w:szCs w:val="22"/>
        </w:rPr>
        <w:t>EntityKey</w:t>
      </w:r>
      <w:proofErr w:type="spellEnd"/>
      <w:r w:rsidR="00AD21F5" w:rsidRPr="002A4A08">
        <w:rPr>
          <w:sz w:val="22"/>
          <w:szCs w:val="22"/>
        </w:rPr>
        <w:t xml:space="preserve"> </w:t>
      </w:r>
      <w:proofErr w:type="spellStart"/>
      <w:r w:rsidR="00AD21F5" w:rsidRPr="002A4A08">
        <w:rPr>
          <w:sz w:val="22"/>
          <w:szCs w:val="22"/>
        </w:rPr>
        <w:t>available</w:t>
      </w:r>
      <w:proofErr w:type="spellEnd"/>
      <w:r w:rsidR="00AD21F5" w:rsidRPr="002A4A08">
        <w:rPr>
          <w:sz w:val="22"/>
          <w:szCs w:val="22"/>
        </w:rPr>
        <w:t xml:space="preserve"> in the blockchain.</w:t>
      </w:r>
    </w:p>
    <w:p w14:paraId="721FE290" w14:textId="2C85A4E5" w:rsidR="00AD6E2D" w:rsidRPr="002A4A08" w:rsidRDefault="00AD6E2D" w:rsidP="00AD6E2D">
      <w:pPr>
        <w:pStyle w:val="Listepuces"/>
        <w:rPr>
          <w:rStyle w:val="CorpsdetexteCar"/>
          <w:sz w:val="22"/>
          <w:szCs w:val="22"/>
        </w:rPr>
      </w:pPr>
      <w:r w:rsidRPr="002A4A08">
        <w:rPr>
          <w:sz w:val="22"/>
          <w:szCs w:val="22"/>
        </w:rPr>
        <w:t xml:space="preserve">Step 2: Split the </w:t>
      </w:r>
      <w:r w:rsidRPr="002A4A08">
        <w:rPr>
          <w:i/>
          <w:iCs/>
          <w:sz w:val="22"/>
          <w:szCs w:val="22"/>
        </w:rPr>
        <w:t>EntityCode</w:t>
      </w:r>
      <w:r w:rsidRPr="002A4A08">
        <w:rPr>
          <w:sz w:val="22"/>
          <w:szCs w:val="22"/>
        </w:rPr>
        <w:t xml:space="preserve"> vector  for identification </w:t>
      </w:r>
      <w:r w:rsidRPr="002A4A08">
        <w:rPr>
          <w:rStyle w:val="Accentuation"/>
          <w:sz w:val="22"/>
          <w:szCs w:val="22"/>
        </w:rPr>
        <w:t xml:space="preserve">into equal </w:t>
      </w:r>
      <w:r w:rsidRPr="002A4A08">
        <w:rPr>
          <w:rStyle w:val="CorpsdetexteCar"/>
          <w:sz w:val="22"/>
          <w:szCs w:val="22"/>
        </w:rPr>
        <w:t>subvectors.</w:t>
      </w:r>
    </w:p>
    <w:p w14:paraId="5C6B2046" w14:textId="23C363A9" w:rsidR="00AD6E2D" w:rsidRPr="002A4A08" w:rsidRDefault="00AD6E2D" w:rsidP="00AD6E2D">
      <w:pPr>
        <w:pStyle w:val="Listepuces"/>
        <w:rPr>
          <w:sz w:val="22"/>
          <w:szCs w:val="22"/>
        </w:rPr>
      </w:pPr>
      <w:r w:rsidRPr="002A4A08">
        <w:rPr>
          <w:sz w:val="22"/>
          <w:szCs w:val="22"/>
        </w:rPr>
        <w:t xml:space="preserve">Step 3: Extraction </w:t>
      </w:r>
      <w:r w:rsidRPr="002A4A08">
        <w:rPr>
          <w:rStyle w:val="Accentuation"/>
          <w:sz w:val="22"/>
          <w:szCs w:val="22"/>
        </w:rPr>
        <w:t>of the m parts</w:t>
      </w:r>
      <w:r w:rsidRPr="002A4A08">
        <w:rPr>
          <w:sz w:val="22"/>
          <w:szCs w:val="22"/>
        </w:rPr>
        <w:t xml:space="preserve"> of the </w:t>
      </w:r>
      <w:proofErr w:type="spellStart"/>
      <w:r w:rsidRPr="002A4A08">
        <w:rPr>
          <w:i/>
          <w:iCs/>
          <w:sz w:val="22"/>
          <w:szCs w:val="22"/>
        </w:rPr>
        <w:t>EntityCodeAuth</w:t>
      </w:r>
      <w:proofErr w:type="spellEnd"/>
      <w:r w:rsidRPr="002A4A08">
        <w:rPr>
          <w:sz w:val="22"/>
          <w:szCs w:val="22"/>
        </w:rPr>
        <w:t xml:space="preserve"> </w:t>
      </w:r>
      <w:proofErr w:type="spellStart"/>
      <w:r w:rsidRPr="002A4A08">
        <w:rPr>
          <w:sz w:val="22"/>
          <w:szCs w:val="22"/>
        </w:rPr>
        <w:t>subvector</w:t>
      </w:r>
      <w:proofErr w:type="spellEnd"/>
      <w:r w:rsidRPr="002A4A08">
        <w:rPr>
          <w:sz w:val="22"/>
          <w:szCs w:val="22"/>
        </w:rPr>
        <w:t xml:space="preserve">  </w:t>
      </w:r>
      <w:proofErr w:type="spellStart"/>
      <w:r w:rsidRPr="002A4A08">
        <w:rPr>
          <w:sz w:val="22"/>
          <w:szCs w:val="22"/>
        </w:rPr>
        <w:t>recorded</w:t>
      </w:r>
      <w:proofErr w:type="spellEnd"/>
      <w:r w:rsidRPr="002A4A08">
        <w:rPr>
          <w:sz w:val="22"/>
          <w:szCs w:val="22"/>
        </w:rPr>
        <w:t xml:space="preserve"> on the blockchain as well as the hash for each of these subvectors. </w:t>
      </w:r>
    </w:p>
    <w:p w14:paraId="5CBAE07F" w14:textId="7AD7CF04" w:rsidR="00AD6E2D" w:rsidRPr="002A4A08" w:rsidRDefault="00AD6E2D" w:rsidP="00AD6E2D">
      <w:pPr>
        <w:pStyle w:val="Listepuces"/>
        <w:rPr>
          <w:sz w:val="22"/>
          <w:szCs w:val="22"/>
        </w:rPr>
      </w:pPr>
      <w:r w:rsidRPr="002A4A08">
        <w:rPr>
          <w:sz w:val="22"/>
          <w:szCs w:val="22"/>
        </w:rPr>
        <w:t xml:space="preserve">Step 4: Loop over </w:t>
      </w:r>
      <w:r w:rsidR="00047C07" w:rsidRPr="002A4A08">
        <w:rPr>
          <w:rStyle w:val="CorpsdetexteCar"/>
          <w:sz w:val="22"/>
          <w:szCs w:val="22"/>
        </w:rPr>
        <w:t xml:space="preserve">the </w:t>
      </w:r>
      <w:r w:rsidR="00486014" w:rsidRPr="002A4A08">
        <w:rPr>
          <w:rStyle w:val="Accentuationlgre"/>
          <w:sz w:val="22"/>
          <w:szCs w:val="22"/>
        </w:rPr>
        <w:t xml:space="preserve">m subvectors of EntityCodeAuth </w:t>
      </w:r>
      <w:r w:rsidR="00486014" w:rsidRPr="002A4A08">
        <w:rPr>
          <w:sz w:val="22"/>
          <w:szCs w:val="22"/>
        </w:rPr>
        <w:t xml:space="preserve">and </w:t>
      </w:r>
      <w:r w:rsidR="007308DB" w:rsidRPr="002A4A08">
        <w:rPr>
          <w:rStyle w:val="Accentuationlgre"/>
          <w:sz w:val="22"/>
          <w:szCs w:val="22"/>
        </w:rPr>
        <w:t>the p subvectors of EntityCode</w:t>
      </w:r>
      <w:r w:rsidRPr="002A4A08">
        <w:rPr>
          <w:sz w:val="22"/>
          <w:szCs w:val="22"/>
        </w:rPr>
        <w:t xml:space="preserve"> to try to find enough points to reconstruct the polynomial.</w:t>
      </w:r>
    </w:p>
    <w:p w14:paraId="22FE4E38" w14:textId="25F25C5D" w:rsidR="006661F7" w:rsidRPr="002A4A08" w:rsidRDefault="00AD6E2D" w:rsidP="00AD6E2D">
      <w:pPr>
        <w:pStyle w:val="Listepuces2"/>
        <w:rPr>
          <w:sz w:val="22"/>
          <w:szCs w:val="22"/>
        </w:rPr>
      </w:pPr>
      <w:r w:rsidRPr="002A4A08">
        <w:rPr>
          <w:sz w:val="22"/>
          <w:szCs w:val="22"/>
        </w:rPr>
        <w:t xml:space="preserve">Step 1: Subtraction between a </w:t>
      </w:r>
      <w:proofErr w:type="spellStart"/>
      <w:r w:rsidRPr="002A4A08">
        <w:rPr>
          <w:sz w:val="22"/>
          <w:szCs w:val="22"/>
        </w:rPr>
        <w:t>subvector</w:t>
      </w:r>
      <w:proofErr w:type="spellEnd"/>
      <w:r w:rsidRPr="002A4A08">
        <w:rPr>
          <w:sz w:val="22"/>
          <w:szCs w:val="22"/>
        </w:rPr>
        <w:t xml:space="preserve"> m of </w:t>
      </w:r>
      <w:r w:rsidR="00894927" w:rsidRPr="002A4A08">
        <w:rPr>
          <w:i/>
          <w:iCs/>
          <w:sz w:val="22"/>
          <w:szCs w:val="22"/>
        </w:rPr>
        <w:t xml:space="preserve">the </w:t>
      </w:r>
      <w:proofErr w:type="spellStart"/>
      <w:r w:rsidR="00894927" w:rsidRPr="002A4A08">
        <w:rPr>
          <w:i/>
          <w:iCs/>
          <w:sz w:val="22"/>
          <w:szCs w:val="22"/>
        </w:rPr>
        <w:t>EntityCodeAuth</w:t>
      </w:r>
      <w:proofErr w:type="spellEnd"/>
      <w:r w:rsidRPr="002A4A08">
        <w:rPr>
          <w:sz w:val="22"/>
          <w:szCs w:val="22"/>
        </w:rPr>
        <w:t xml:space="preserve"> and p of </w:t>
      </w:r>
      <w:r w:rsidRPr="002A4A08">
        <w:rPr>
          <w:i/>
          <w:iCs/>
          <w:sz w:val="22"/>
          <w:szCs w:val="22"/>
        </w:rPr>
        <w:t>the EntityCode.</w:t>
      </w:r>
    </w:p>
    <w:p w14:paraId="48EC63D1" w14:textId="29354510" w:rsidR="00486014" w:rsidRPr="002A4A08" w:rsidRDefault="00486014" w:rsidP="00AD6E2D">
      <w:pPr>
        <w:pStyle w:val="Listepuces2"/>
        <w:rPr>
          <w:sz w:val="22"/>
          <w:szCs w:val="22"/>
        </w:rPr>
      </w:pPr>
      <w:r w:rsidRPr="002A4A08">
        <w:rPr>
          <w:sz w:val="22"/>
          <w:szCs w:val="22"/>
        </w:rPr>
        <w:t xml:space="preserve">Step 2: Correction </w:t>
      </w:r>
      <w:proofErr w:type="spellStart"/>
      <w:r w:rsidRPr="002A4A08">
        <w:rPr>
          <w:sz w:val="22"/>
          <w:szCs w:val="22"/>
        </w:rPr>
        <w:t>with</w:t>
      </w:r>
      <w:proofErr w:type="spellEnd"/>
      <w:r w:rsidRPr="002A4A08">
        <w:rPr>
          <w:sz w:val="22"/>
          <w:szCs w:val="22"/>
        </w:rPr>
        <w:t xml:space="preserve"> </w:t>
      </w:r>
      <w:proofErr w:type="spellStart"/>
      <w:r w:rsidRPr="002A4A08">
        <w:rPr>
          <w:i/>
          <w:iCs/>
          <w:sz w:val="22"/>
          <w:szCs w:val="22"/>
        </w:rPr>
        <w:t>ReedSolomon</w:t>
      </w:r>
      <w:proofErr w:type="spellEnd"/>
      <w:r w:rsidRPr="002A4A08">
        <w:rPr>
          <w:sz w:val="22"/>
          <w:szCs w:val="22"/>
        </w:rPr>
        <w:t xml:space="preserve"> of the value obtained possibly corresponding to the point of a polynomial and creation of a hash of this new value.</w:t>
      </w:r>
    </w:p>
    <w:p w14:paraId="0DCA9818" w14:textId="4318ECAA" w:rsidR="00F35E0C" w:rsidRPr="002A4A08" w:rsidRDefault="00F35E0C" w:rsidP="00AD6E2D">
      <w:pPr>
        <w:pStyle w:val="Listepuces2"/>
        <w:rPr>
          <w:sz w:val="22"/>
          <w:szCs w:val="22"/>
        </w:rPr>
      </w:pPr>
      <w:r w:rsidRPr="002A4A08">
        <w:rPr>
          <w:sz w:val="22"/>
          <w:szCs w:val="22"/>
        </w:rPr>
        <w:t xml:space="preserve">Step 3: Comparison of the hash created and the hash recorded on the blockchain </w:t>
      </w:r>
      <w:r w:rsidRPr="002A4A08">
        <w:rPr>
          <w:b/>
          <w:bCs/>
          <w:sz w:val="22"/>
          <w:szCs w:val="22"/>
        </w:rPr>
        <w:t>for the subvector p</w:t>
      </w:r>
      <w:r w:rsidRPr="002A4A08">
        <w:rPr>
          <w:sz w:val="22"/>
          <w:szCs w:val="22"/>
        </w:rPr>
        <w:t xml:space="preserve"> (if a point of the polynomial is equal).</w:t>
      </w:r>
    </w:p>
    <w:p w14:paraId="494ED78D" w14:textId="78DB5874" w:rsidR="00BC3A27" w:rsidRPr="002A4A08" w:rsidRDefault="00D214EA" w:rsidP="00975F80">
      <w:pPr>
        <w:pStyle w:val="Listepuces"/>
        <w:rPr>
          <w:sz w:val="22"/>
          <w:szCs w:val="22"/>
        </w:rPr>
      </w:pPr>
      <w:r w:rsidRPr="002A4A08">
        <w:rPr>
          <w:sz w:val="22"/>
          <w:szCs w:val="22"/>
        </w:rPr>
        <w:t xml:space="preserve">Step 5: If enough points are found </w:t>
      </w:r>
      <w:r w:rsidRPr="002A4A08">
        <w:rPr>
          <w:b/>
          <w:bCs/>
          <w:sz w:val="22"/>
          <w:szCs w:val="22"/>
        </w:rPr>
        <w:t>(k+1 points),</w:t>
      </w:r>
      <w:r w:rsidR="00DE22FA" w:rsidRPr="002A4A08">
        <w:rPr>
          <w:sz w:val="22"/>
          <w:szCs w:val="22"/>
        </w:rPr>
        <w:t xml:space="preserve"> we reconstruct the polynomial allowing us to find the identity. Otherwise, we go to step 1 and redo the algorithm for another name/surname/address if it has determined other possibilities.</w:t>
      </w:r>
    </w:p>
    <w:p w14:paraId="303F5EFC" w14:textId="507F1487" w:rsidR="00BC3A27" w:rsidRDefault="00BC3A27" w:rsidP="00BC3A27">
      <w:pPr>
        <w:pStyle w:val="Titre1"/>
      </w:pPr>
      <w:bookmarkStart w:id="13" w:name="_Toc162270991"/>
      <w:r>
        <w:lastRenderedPageBreak/>
        <w:t>Reed-Solomon Correction Code</w:t>
      </w:r>
      <w:bookmarkEnd w:id="13"/>
    </w:p>
    <w:p w14:paraId="32964A66" w14:textId="279D5829" w:rsidR="00C77F00" w:rsidRDefault="00D23091" w:rsidP="00C77F00">
      <w:pPr>
        <w:pStyle w:val="Titre2"/>
      </w:pPr>
      <w:bookmarkStart w:id="14" w:name="_Toc162270992"/>
      <w:r>
        <w:t>How Reed-Solomon Correction Works</w:t>
      </w:r>
      <w:bookmarkEnd w:id="14"/>
    </w:p>
    <w:p w14:paraId="1BBFED2A" w14:textId="21E566A0" w:rsidR="00FA2D21" w:rsidRPr="002A4A08" w:rsidRDefault="00FA2D21" w:rsidP="002A4A08">
      <w:pPr>
        <w:pStyle w:val="Corpsdetexte"/>
        <w:jc w:val="both"/>
        <w:rPr>
          <w:sz w:val="22"/>
          <w:szCs w:val="22"/>
        </w:rPr>
      </w:pPr>
      <w:r w:rsidRPr="002A4A08">
        <w:rPr>
          <w:sz w:val="22"/>
          <w:szCs w:val="22"/>
        </w:rPr>
        <w:t xml:space="preserve">The Reed-Solomon corrector code is an error-correcting coding system based on the theory of polynomials and finite fields, specifically Galois fields. This system consists of two main phases: </w:t>
      </w:r>
      <w:r w:rsidRPr="002A4A08">
        <w:rPr>
          <w:rStyle w:val="Accentuation"/>
          <w:sz w:val="22"/>
          <w:szCs w:val="22"/>
        </w:rPr>
        <w:t>encoding and decoding</w:t>
      </w:r>
      <w:r w:rsidRPr="002A4A08">
        <w:rPr>
          <w:sz w:val="22"/>
          <w:szCs w:val="22"/>
        </w:rPr>
        <w:t>. The correcting power of the Reed-Solomon code is related to the number of error correction bytes added. For example, with 10 bytes of correction, it is possible to correct up to 5 bytes of error.</w:t>
      </w:r>
    </w:p>
    <w:p w14:paraId="360731AF" w14:textId="77777777" w:rsidR="002B6A45" w:rsidRPr="00204840" w:rsidRDefault="002B6A45" w:rsidP="00204840">
      <w:pPr>
        <w:pStyle w:val="Titre3"/>
      </w:pPr>
      <w:bookmarkStart w:id="15" w:name="_Toc162270993"/>
      <w:r w:rsidRPr="00204840">
        <w:rPr>
          <w:rStyle w:val="normaltextrun"/>
        </w:rPr>
        <w:t>ENCODING</w:t>
      </w:r>
      <w:bookmarkEnd w:id="15"/>
    </w:p>
    <w:p w14:paraId="0C5B120F" w14:textId="508C7D12" w:rsidR="002B6A45" w:rsidRPr="00395FC3" w:rsidRDefault="002B6A45" w:rsidP="00395FC3">
      <w:pPr>
        <w:pStyle w:val="Listepuces"/>
      </w:pPr>
      <w:r w:rsidRPr="00395FC3">
        <w:rPr>
          <w:rStyle w:val="normaltextrun"/>
          <w:b/>
          <w:bCs/>
          <w:sz w:val="22"/>
          <w:szCs w:val="22"/>
        </w:rPr>
        <w:t xml:space="preserve">Creating redundant data during encoding: </w:t>
      </w:r>
      <w:r w:rsidR="00395FC3">
        <w:rPr>
          <w:rStyle w:val="normaltextrun"/>
          <w:sz w:val="22"/>
          <w:szCs w:val="22"/>
        </w:rPr>
        <w:t>The Reed-Solomon algorithm does not add random bits. This data is generated according to mathematical rules on polynomial and finite field theory.</w:t>
      </w:r>
    </w:p>
    <w:p w14:paraId="1CD0755C" w14:textId="77777777" w:rsidR="002B6A45" w:rsidRPr="00395FC3" w:rsidRDefault="002B6A45" w:rsidP="00395FC3">
      <w:pPr>
        <w:pStyle w:val="Listepuces"/>
      </w:pPr>
      <w:r w:rsidRPr="00514B47">
        <w:rPr>
          <w:rStyle w:val="normaltextrun"/>
          <w:b/>
          <w:bCs/>
          <w:sz w:val="22"/>
          <w:szCs w:val="22"/>
        </w:rPr>
        <w:t>Polynomial transformation</w:t>
      </w:r>
      <w:r w:rsidRPr="00395FC3">
        <w:rPr>
          <w:rStyle w:val="normaltextrun"/>
          <w:sz w:val="22"/>
          <w:szCs w:val="22"/>
        </w:rPr>
        <w:t xml:space="preserve"> : The message (in the form of numbers) is transformed into a polynomial. Each element of the message becomes a coefficient in this polynomial.  </w:t>
      </w:r>
    </w:p>
    <w:p w14:paraId="04330ED6" w14:textId="77777777" w:rsidR="002B6A45" w:rsidRPr="00395FC3" w:rsidRDefault="002B6A45" w:rsidP="00395FC3">
      <w:pPr>
        <w:pStyle w:val="Listepuces"/>
      </w:pPr>
      <w:r w:rsidRPr="00514B47">
        <w:rPr>
          <w:rStyle w:val="normaltextrun"/>
          <w:b/>
          <w:bCs/>
          <w:sz w:val="22"/>
          <w:szCs w:val="22"/>
        </w:rPr>
        <w:t xml:space="preserve">Redundant Data Calculation: </w:t>
      </w:r>
      <w:r w:rsidRPr="00395FC3">
        <w:rPr>
          <w:rStyle w:val="normaltextrun"/>
          <w:sz w:val="22"/>
          <w:szCs w:val="22"/>
        </w:rPr>
        <w:t>From this polynomial, the algorithm generates redundant data by evaluating the polynomial at different points. These additional values are the redundant data added to the message. </w:t>
      </w:r>
    </w:p>
    <w:p w14:paraId="35CCD500" w14:textId="77777777" w:rsidR="002B6A45" w:rsidRPr="00204840" w:rsidRDefault="002B6A45" w:rsidP="00204840">
      <w:pPr>
        <w:pStyle w:val="Titre3"/>
      </w:pPr>
      <w:bookmarkStart w:id="16" w:name="_Toc162270994"/>
      <w:r w:rsidRPr="00204840">
        <w:rPr>
          <w:rStyle w:val="normaltextrun"/>
        </w:rPr>
        <w:t>DECODING</w:t>
      </w:r>
      <w:bookmarkEnd w:id="16"/>
    </w:p>
    <w:p w14:paraId="0FA21005" w14:textId="77777777" w:rsidR="00261B3A" w:rsidRPr="00261B3A" w:rsidRDefault="00D55FD7" w:rsidP="00F704C1">
      <w:pPr>
        <w:pStyle w:val="Listepuces"/>
        <w:rPr>
          <w:rStyle w:val="normaltextrun"/>
        </w:rPr>
      </w:pPr>
      <w:r w:rsidRPr="00261B3A">
        <w:rPr>
          <w:rStyle w:val="normaltextrun"/>
          <w:b/>
          <w:bCs/>
          <w:sz w:val="22"/>
          <w:szCs w:val="22"/>
        </w:rPr>
        <w:t xml:space="preserve">Polynomial point check: </w:t>
      </w:r>
      <w:r w:rsidRPr="00261B3A">
        <w:rPr>
          <w:rStyle w:val="normaltextrun"/>
          <w:sz w:val="22"/>
          <w:szCs w:val="22"/>
        </w:rPr>
        <w:t>When the message is received, the algorithm uses the same points that were used to calculate the redundant data to determine where each point in the polynomial should theoretically be. It then reconstructs the polynomial from the received message.</w:t>
      </w:r>
    </w:p>
    <w:p w14:paraId="758640C7" w14:textId="3E4246C7" w:rsidR="00975F80" w:rsidRPr="00EC0FCA" w:rsidRDefault="00D55FD7" w:rsidP="00F704C1">
      <w:pPr>
        <w:pStyle w:val="Listepuces"/>
        <w:rPr>
          <w:rStyle w:val="normaltextrun"/>
        </w:rPr>
      </w:pPr>
      <w:r w:rsidRPr="00261B3A">
        <w:rPr>
          <w:rStyle w:val="normaltextrun"/>
          <w:b/>
          <w:bCs/>
          <w:sz w:val="22"/>
          <w:szCs w:val="22"/>
        </w:rPr>
        <w:t xml:space="preserve">Comparison of results: </w:t>
      </w:r>
      <w:r w:rsidRPr="00261B3A">
        <w:rPr>
          <w:rStyle w:val="normaltextrun"/>
          <w:sz w:val="22"/>
          <w:szCs w:val="22"/>
        </w:rPr>
        <w:t>By evaluating the reconstructed polynomial at the corresponding points, the results should theoretically correspond exactly to the redundant data received. The algorithm then compares these results with the redundant data actually received. If the values match, it means that the message is probably intact. If they don't match, it indicates that there were errors during transmission, and the algorithm attempts to correct them using the redundant data</w:t>
      </w:r>
      <w:r w:rsidRPr="00261B3A">
        <w:rPr>
          <w:rStyle w:val="normaltextrun"/>
          <w:b/>
          <w:bCs/>
          <w:sz w:val="22"/>
          <w:szCs w:val="22"/>
        </w:rPr>
        <w:t>.</w:t>
      </w:r>
    </w:p>
    <w:p w14:paraId="2750A140" w14:textId="7A780121" w:rsidR="00EC0FCA" w:rsidRDefault="00EC0FCA" w:rsidP="007C30F7">
      <w:pPr>
        <w:pStyle w:val="Titre2"/>
      </w:pPr>
      <w:bookmarkStart w:id="17" w:name="_Toc162270995"/>
      <w:r>
        <w:t>Example</w:t>
      </w:r>
      <w:bookmarkEnd w:id="17"/>
    </w:p>
    <w:p w14:paraId="49226788" w14:textId="448346E6" w:rsidR="003446F0" w:rsidRPr="00452103" w:rsidRDefault="00D12DC3" w:rsidP="00743C68">
      <w:pPr>
        <w:pStyle w:val="Retraitnormal"/>
        <w:rPr>
          <w:sz w:val="22"/>
          <w:szCs w:val="22"/>
        </w:rPr>
      </w:pPr>
      <w:r w:rsidRPr="00452103">
        <w:rPr>
          <w:sz w:val="22"/>
          <w:szCs w:val="22"/>
        </w:rPr>
        <w:t xml:space="preserve">Let's take the example </w:t>
      </w:r>
      <w:r w:rsidRPr="00452103">
        <w:rPr>
          <w:rStyle w:val="Accentuationlgre"/>
          <w:sz w:val="22"/>
          <w:szCs w:val="22"/>
        </w:rPr>
        <w:t xml:space="preserve">of the vector X = [3,1,4,1,5]. </w:t>
      </w:r>
      <w:r w:rsidR="00452103" w:rsidRPr="00452103">
        <w:rPr>
          <w:rStyle w:val="CorpsdetexteCar"/>
          <w:sz w:val="22"/>
          <w:szCs w:val="22"/>
        </w:rPr>
        <w:t xml:space="preserve">In our case, we can consider that each value corresponds to a byte for the </w:t>
      </w:r>
      <w:r w:rsidR="00452103" w:rsidRPr="00452103">
        <w:rPr>
          <w:rStyle w:val="CorpsdetexteCar"/>
          <w:i/>
          <w:iCs/>
          <w:sz w:val="22"/>
          <w:szCs w:val="22"/>
        </w:rPr>
        <w:t>Reed-Solomon algorithm</w:t>
      </w:r>
      <w:r w:rsidR="00452103">
        <w:rPr>
          <w:rStyle w:val="CorpsdetexteCar"/>
          <w:sz w:val="22"/>
          <w:szCs w:val="22"/>
        </w:rPr>
        <w:t>.</w:t>
      </w:r>
    </w:p>
    <w:p w14:paraId="102F2E1B" w14:textId="2C3D0819" w:rsidR="003446F0" w:rsidRDefault="003446F0" w:rsidP="003446F0">
      <w:pPr>
        <w:pStyle w:val="Sous-titre"/>
      </w:pPr>
      <w:r>
        <w:t xml:space="preserve">Encoding </w:t>
      </w:r>
    </w:p>
    <w:p w14:paraId="78554A4A" w14:textId="3EA598AD" w:rsidR="003446F0" w:rsidRDefault="001117AF" w:rsidP="001117AF">
      <w:pPr>
        <w:pStyle w:val="Listepuces"/>
        <w:rPr>
          <w:sz w:val="22"/>
          <w:szCs w:val="22"/>
          <w:shd w:val="clear" w:color="auto" w:fill="FFFFFF"/>
        </w:rPr>
      </w:pPr>
      <w:r w:rsidRPr="001117AF">
        <w:rPr>
          <w:sz w:val="22"/>
          <w:szCs w:val="22"/>
          <w:shd w:val="clear" w:color="auto" w:fill="FFFFFF"/>
        </w:rPr>
        <w:t xml:space="preserve">Step 1: Transformation of the vector into a polynomial: </w:t>
      </w:r>
      <m:oMath>
        <m:r>
          <w:rPr>
            <w:rFonts w:ascii="Cambria Math" w:hAnsi="Cambria Math"/>
            <w:sz w:val="22"/>
            <w:szCs w:val="22"/>
            <w:shd w:val="clear" w:color="auto" w:fill="FFFFFF"/>
          </w:rPr>
          <m:t>P</m:t>
        </m:r>
        <m:d>
          <m:dPr>
            <m:ctrlPr>
              <w:rPr>
                <w:rFonts w:ascii="Cambria Math" w:hAnsi="Cambria Math"/>
                <w:i/>
                <w:sz w:val="22"/>
                <w:szCs w:val="22"/>
                <w:shd w:val="clear" w:color="auto" w:fill="FFFFFF"/>
              </w:rPr>
            </m:ctrlPr>
          </m:dPr>
          <m:e>
            <m:r>
              <w:rPr>
                <w:rFonts w:ascii="Cambria Math" w:hAnsi="Cambria Math"/>
                <w:sz w:val="22"/>
                <w:szCs w:val="22"/>
                <w:shd w:val="clear" w:color="auto" w:fill="FFFFFF"/>
              </w:rPr>
              <m:t>x</m:t>
            </m:r>
          </m:e>
        </m:d>
        <m:r>
          <w:rPr>
            <w:rFonts w:ascii="Cambria Math" w:hAnsi="Cambria Math"/>
            <w:sz w:val="22"/>
            <w:szCs w:val="22"/>
            <w:shd w:val="clear" w:color="auto" w:fill="FFFFFF"/>
          </w:rPr>
          <m:t>=3</m:t>
        </m:r>
        <m:sSup>
          <m:sSupPr>
            <m:ctrlPr>
              <w:rPr>
                <w:rFonts w:ascii="Cambria Math" w:hAnsi="Cambria Math"/>
                <w:i/>
                <w:sz w:val="22"/>
                <w:szCs w:val="22"/>
                <w:shd w:val="clear" w:color="auto" w:fill="FFFFFF"/>
              </w:rPr>
            </m:ctrlPr>
          </m:sSupPr>
          <m:e>
            <m:r>
              <w:rPr>
                <w:rFonts w:ascii="Cambria Math" w:hAnsi="Cambria Math"/>
                <w:sz w:val="22"/>
                <w:szCs w:val="22"/>
                <w:shd w:val="clear" w:color="auto" w:fill="FFFFFF"/>
              </w:rPr>
              <m:t>x</m:t>
            </m:r>
          </m:e>
          <m:sup>
            <m:r>
              <w:rPr>
                <w:rFonts w:ascii="Cambria Math" w:hAnsi="Cambria Math"/>
                <w:sz w:val="22"/>
                <w:szCs w:val="22"/>
                <w:shd w:val="clear" w:color="auto" w:fill="FFFFFF"/>
              </w:rPr>
              <m:t>4</m:t>
            </m:r>
          </m:sup>
        </m:sSup>
        <m:r>
          <w:rPr>
            <w:rFonts w:ascii="Cambria Math" w:hAnsi="Cambria Math"/>
            <w:sz w:val="22"/>
            <w:szCs w:val="22"/>
            <w:shd w:val="clear" w:color="auto" w:fill="FFFFFF"/>
          </w:rPr>
          <m:t>+</m:t>
        </m:r>
        <m:sSup>
          <m:sSupPr>
            <m:ctrlPr>
              <w:rPr>
                <w:rFonts w:ascii="Cambria Math" w:hAnsi="Cambria Math"/>
                <w:i/>
                <w:sz w:val="22"/>
                <w:szCs w:val="22"/>
                <w:shd w:val="clear" w:color="auto" w:fill="FFFFFF"/>
              </w:rPr>
            </m:ctrlPr>
          </m:sSupPr>
          <m:e>
            <m:r>
              <w:rPr>
                <w:rFonts w:ascii="Cambria Math" w:hAnsi="Cambria Math"/>
                <w:sz w:val="22"/>
                <w:szCs w:val="22"/>
                <w:shd w:val="clear" w:color="auto" w:fill="FFFFFF"/>
              </w:rPr>
              <m:t>x</m:t>
            </m:r>
          </m:e>
          <m:sup>
            <m:r>
              <w:rPr>
                <w:rFonts w:ascii="Cambria Math" w:hAnsi="Cambria Math"/>
                <w:sz w:val="22"/>
                <w:szCs w:val="22"/>
                <w:shd w:val="clear" w:color="auto" w:fill="FFFFFF"/>
              </w:rPr>
              <m:t>3</m:t>
            </m:r>
          </m:sup>
        </m:sSup>
        <m:r>
          <w:rPr>
            <w:rFonts w:ascii="Cambria Math" w:hAnsi="Cambria Math"/>
            <w:sz w:val="22"/>
            <w:szCs w:val="22"/>
            <w:shd w:val="clear" w:color="auto" w:fill="FFFFFF"/>
          </w:rPr>
          <m:t>+4</m:t>
        </m:r>
        <m:sSup>
          <m:sSupPr>
            <m:ctrlPr>
              <w:rPr>
                <w:rFonts w:ascii="Cambria Math" w:hAnsi="Cambria Math"/>
                <w:i/>
                <w:sz w:val="22"/>
                <w:szCs w:val="22"/>
                <w:shd w:val="clear" w:color="auto" w:fill="FFFFFF"/>
              </w:rPr>
            </m:ctrlPr>
          </m:sSupPr>
          <m:e>
            <m:r>
              <w:rPr>
                <w:rFonts w:ascii="Cambria Math" w:hAnsi="Cambria Math"/>
                <w:sz w:val="22"/>
                <w:szCs w:val="22"/>
                <w:shd w:val="clear" w:color="auto" w:fill="FFFFFF"/>
              </w:rPr>
              <m:t>x</m:t>
            </m:r>
          </m:e>
          <m:sup>
            <m:r>
              <w:rPr>
                <w:rFonts w:ascii="Cambria Math" w:hAnsi="Cambria Math"/>
                <w:sz w:val="22"/>
                <w:szCs w:val="22"/>
                <w:shd w:val="clear" w:color="auto" w:fill="FFFFFF"/>
              </w:rPr>
              <m:t>2</m:t>
            </m:r>
          </m:sup>
        </m:sSup>
        <m:r>
          <w:rPr>
            <w:rFonts w:ascii="Cambria Math" w:hAnsi="Cambria Math"/>
            <w:sz w:val="22"/>
            <w:szCs w:val="22"/>
            <w:shd w:val="clear" w:color="auto" w:fill="FFFFFF"/>
          </w:rPr>
          <m:t>+x+5</m:t>
        </m:r>
      </m:oMath>
    </w:p>
    <w:p w14:paraId="11004D15" w14:textId="2106AB42" w:rsidR="001117AF" w:rsidRDefault="001117AF" w:rsidP="001117AF">
      <w:pPr>
        <w:pStyle w:val="Listepuces"/>
        <w:rPr>
          <w:sz w:val="22"/>
          <w:szCs w:val="22"/>
          <w:shd w:val="clear" w:color="auto" w:fill="FFFFFF"/>
        </w:rPr>
      </w:pPr>
      <w:r>
        <w:rPr>
          <w:sz w:val="22"/>
          <w:szCs w:val="22"/>
          <w:shd w:val="clear" w:color="auto" w:fill="FFFFFF"/>
        </w:rPr>
        <w:t>Step 2: We choose a point to evaluate to obtain redundant data. Let us take x = 1,2,3</w:t>
      </w:r>
    </w:p>
    <w:p w14:paraId="23B175B8" w14:textId="4C6BF2C6" w:rsidR="00561A23" w:rsidRPr="00E451A2" w:rsidRDefault="00E451A2" w:rsidP="00A94909">
      <w:pPr>
        <w:pStyle w:val="Listepuces2"/>
        <w:rPr>
          <w:iCs/>
          <w:shd w:val="clear" w:color="auto" w:fill="FFFFFF"/>
        </w:rPr>
      </w:pPr>
      <m:oMath>
        <m:r>
          <m:rPr>
            <m:sty m:val="p"/>
          </m:rPr>
          <w:rPr>
            <w:rFonts w:ascii="Cambria Math" w:hAnsi="Cambria Math"/>
            <w:sz w:val="22"/>
            <w:szCs w:val="22"/>
            <w:shd w:val="clear" w:color="auto" w:fill="FFFFFF"/>
          </w:rPr>
          <m:t>P</m:t>
        </m:r>
        <m:d>
          <m:dPr>
            <m:ctrlPr>
              <w:rPr>
                <w:rFonts w:ascii="Cambria Math" w:hAnsi="Cambria Math"/>
                <w:iCs/>
                <w:sz w:val="22"/>
                <w:szCs w:val="22"/>
                <w:shd w:val="clear" w:color="auto" w:fill="FFFFFF"/>
              </w:rPr>
            </m:ctrlPr>
          </m:dPr>
          <m:e>
            <m:r>
              <m:rPr>
                <m:sty m:val="p"/>
              </m:rPr>
              <w:rPr>
                <w:rFonts w:ascii="Cambria Math" w:hAnsi="Cambria Math"/>
                <w:sz w:val="22"/>
                <w:szCs w:val="22"/>
                <w:shd w:val="clear" w:color="auto" w:fill="FFFFFF"/>
              </w:rPr>
              <m:t>1</m:t>
            </m:r>
          </m:e>
        </m:d>
        <m:r>
          <m:rPr>
            <m:sty m:val="p"/>
          </m:rPr>
          <w:rPr>
            <w:rFonts w:ascii="Cambria Math" w:hAnsi="Cambria Math"/>
            <w:sz w:val="22"/>
            <w:szCs w:val="22"/>
            <w:shd w:val="clear" w:color="auto" w:fill="FFFFFF"/>
          </w:rPr>
          <m:t>=14, P</m:t>
        </m:r>
        <m:d>
          <m:dPr>
            <m:ctrlPr>
              <w:rPr>
                <w:rFonts w:ascii="Cambria Math" w:hAnsi="Cambria Math"/>
                <w:iCs/>
                <w:sz w:val="22"/>
                <w:szCs w:val="22"/>
                <w:shd w:val="clear" w:color="auto" w:fill="FFFFFF"/>
              </w:rPr>
            </m:ctrlPr>
          </m:dPr>
          <m:e>
            <m:r>
              <m:rPr>
                <m:sty m:val="p"/>
              </m:rPr>
              <w:rPr>
                <w:rFonts w:ascii="Cambria Math" w:hAnsi="Cambria Math"/>
                <w:sz w:val="22"/>
                <w:szCs w:val="22"/>
                <w:shd w:val="clear" w:color="auto" w:fill="FFFFFF"/>
              </w:rPr>
              <m:t>2</m:t>
            </m:r>
          </m:e>
        </m:d>
        <m:r>
          <m:rPr>
            <m:sty m:val="p"/>
          </m:rPr>
          <w:rPr>
            <w:rFonts w:ascii="Cambria Math" w:hAnsi="Cambria Math"/>
            <w:sz w:val="22"/>
            <w:szCs w:val="22"/>
            <w:shd w:val="clear" w:color="auto" w:fill="FFFFFF"/>
          </w:rPr>
          <m:t>=57, P</m:t>
        </m:r>
        <m:d>
          <m:dPr>
            <m:ctrlPr>
              <w:rPr>
                <w:rFonts w:ascii="Cambria Math" w:hAnsi="Cambria Math"/>
                <w:iCs/>
                <w:sz w:val="22"/>
                <w:szCs w:val="22"/>
                <w:shd w:val="clear" w:color="auto" w:fill="FFFFFF"/>
              </w:rPr>
            </m:ctrlPr>
          </m:dPr>
          <m:e>
            <m:r>
              <m:rPr>
                <m:sty m:val="p"/>
              </m:rPr>
              <w:rPr>
                <w:rFonts w:ascii="Cambria Math" w:hAnsi="Cambria Math"/>
                <w:sz w:val="22"/>
                <w:szCs w:val="22"/>
                <w:shd w:val="clear" w:color="auto" w:fill="FFFFFF"/>
              </w:rPr>
              <m:t>3</m:t>
            </m:r>
          </m:e>
        </m:d>
        <m:r>
          <m:rPr>
            <m:sty m:val="p"/>
          </m:rPr>
          <w:rPr>
            <w:rFonts w:ascii="Cambria Math" w:hAnsi="Cambria Math"/>
            <w:sz w:val="22"/>
            <w:szCs w:val="22"/>
            <w:shd w:val="clear" w:color="auto" w:fill="FFFFFF"/>
          </w:rPr>
          <m:t>=164</m:t>
        </m:r>
      </m:oMath>
    </w:p>
    <w:p w14:paraId="428194B7" w14:textId="0270545A" w:rsidR="00091D66" w:rsidRPr="00091D66" w:rsidRDefault="00E451A2" w:rsidP="00091D66">
      <w:pPr>
        <w:pStyle w:val="Listepuces2"/>
        <w:rPr>
          <w:iCs/>
          <w:shd w:val="clear" w:color="auto" w:fill="FFFFFF"/>
        </w:rPr>
      </w:pPr>
      <w:r>
        <w:rPr>
          <w:iCs/>
          <w:sz w:val="22"/>
          <w:szCs w:val="22"/>
          <w:shd w:val="clear" w:color="auto" w:fill="FFFFFF"/>
        </w:rPr>
        <w:t>We obtain the encoded vector [3,1,4,1,5,14,57,164]</w:t>
      </w:r>
    </w:p>
    <w:p w14:paraId="42F0DE95" w14:textId="6704B4FD" w:rsidR="00091D66" w:rsidRPr="00091D66" w:rsidRDefault="00091D66" w:rsidP="00091D66">
      <w:pPr>
        <w:pStyle w:val="Sous-titre"/>
        <w:rPr>
          <w:shd w:val="clear" w:color="auto" w:fill="FFFFFF"/>
        </w:rPr>
      </w:pPr>
      <w:r>
        <w:rPr>
          <w:shd w:val="clear" w:color="auto" w:fill="FFFFFF"/>
        </w:rPr>
        <w:t>Error Transmission</w:t>
      </w:r>
    </w:p>
    <w:p w14:paraId="3EA4BA4D" w14:textId="3435E772" w:rsidR="001117AF" w:rsidRDefault="00091D66" w:rsidP="003446F0">
      <w:pPr>
        <w:pStyle w:val="Corpsdetexte"/>
        <w:rPr>
          <w:sz w:val="22"/>
          <w:szCs w:val="22"/>
        </w:rPr>
      </w:pPr>
      <w:r>
        <w:rPr>
          <w:sz w:val="22"/>
          <w:szCs w:val="22"/>
        </w:rPr>
        <w:t>During transmission, the vector becomes [3,1,4,2,5,14,57,164], so we have the fourth digit that is altered.</w:t>
      </w:r>
    </w:p>
    <w:p w14:paraId="7F520897" w14:textId="23451323" w:rsidR="0016615C" w:rsidRDefault="00AC45A3" w:rsidP="00AC45A3">
      <w:pPr>
        <w:pStyle w:val="Sous-titre"/>
      </w:pPr>
      <w:r>
        <w:lastRenderedPageBreak/>
        <w:t>Decoding and Correction:</w:t>
      </w:r>
    </w:p>
    <w:p w14:paraId="38E2646A" w14:textId="2A68239D" w:rsidR="00AC45A3" w:rsidRPr="003E504F" w:rsidRDefault="00AC45A3" w:rsidP="003E504F">
      <w:pPr>
        <w:pStyle w:val="Listepuces"/>
        <w:rPr>
          <w:sz w:val="22"/>
          <w:szCs w:val="22"/>
        </w:rPr>
      </w:pPr>
      <w:r w:rsidRPr="003E504F">
        <w:rPr>
          <w:sz w:val="22"/>
          <w:szCs w:val="22"/>
        </w:rPr>
        <w:t>Step 1: The algorithm tries to reconstruct the polynomial from the received data.</w:t>
      </w:r>
    </w:p>
    <w:p w14:paraId="6032F9B8" w14:textId="70DB5C12" w:rsidR="00AC45A3" w:rsidRPr="003E504F" w:rsidRDefault="00AC45A3" w:rsidP="003E504F">
      <w:pPr>
        <w:pStyle w:val="Listepuces"/>
        <w:rPr>
          <w:sz w:val="22"/>
          <w:szCs w:val="22"/>
        </w:rPr>
      </w:pPr>
      <w:r w:rsidRPr="003E504F">
        <w:rPr>
          <w:sz w:val="22"/>
          <w:szCs w:val="22"/>
        </w:rPr>
        <w:t>Step 2: By evaluating the reconstructed polynomial x=1,2,3, he compares the results with the redundant parts. He finds that the values do not match.</w:t>
      </w:r>
    </w:p>
    <w:p w14:paraId="1EA2DF10" w14:textId="5E0D1020" w:rsidR="00AC45A3" w:rsidRPr="003E504F" w:rsidRDefault="003E504F" w:rsidP="003E504F">
      <w:pPr>
        <w:pStyle w:val="Listepuces"/>
        <w:rPr>
          <w:sz w:val="22"/>
          <w:szCs w:val="22"/>
        </w:rPr>
      </w:pPr>
      <w:r w:rsidRPr="003E504F">
        <w:rPr>
          <w:sz w:val="22"/>
          <w:szCs w:val="22"/>
        </w:rPr>
        <w:t>Step 3: Using the redundant values, the algorithm determines that the error is in the 4th coefficient of the polynomial.</w:t>
      </w:r>
    </w:p>
    <w:p w14:paraId="783AF94C" w14:textId="5DE5F414" w:rsidR="00AC45A3" w:rsidRDefault="003E504F" w:rsidP="003E504F">
      <w:pPr>
        <w:pStyle w:val="Listepuces"/>
        <w:rPr>
          <w:sz w:val="22"/>
          <w:szCs w:val="22"/>
        </w:rPr>
      </w:pPr>
      <w:r w:rsidRPr="003E504F">
        <w:rPr>
          <w:sz w:val="22"/>
          <w:szCs w:val="22"/>
        </w:rPr>
        <w:t>Step 4: He corrects the number 2, it becomes 1 again.</w:t>
      </w:r>
    </w:p>
    <w:p w14:paraId="3E93F6A8" w14:textId="77777777" w:rsidR="003E504F" w:rsidRDefault="003E504F" w:rsidP="003E504F">
      <w:pPr>
        <w:pStyle w:val="Listepuces"/>
        <w:numPr>
          <w:ilvl w:val="0"/>
          <w:numId w:val="0"/>
        </w:numPr>
        <w:rPr>
          <w:sz w:val="22"/>
          <w:szCs w:val="22"/>
        </w:rPr>
      </w:pPr>
    </w:p>
    <w:p w14:paraId="02653673" w14:textId="4A4BD10B" w:rsidR="003E504F" w:rsidRDefault="00C53214" w:rsidP="003E504F">
      <w:pPr>
        <w:pStyle w:val="Listepuces"/>
        <w:numPr>
          <w:ilvl w:val="0"/>
          <w:numId w:val="0"/>
        </w:numPr>
        <w:rPr>
          <w:sz w:val="22"/>
          <w:szCs w:val="22"/>
        </w:rPr>
      </w:pPr>
      <w:r>
        <w:rPr>
          <w:sz w:val="22"/>
          <w:szCs w:val="22"/>
        </w:rPr>
        <w:t>So we get the corrected vector [3,1,4,1,5] which is our original vector. Since we had 3 redundant values, we could have corrected a maximum of one value of the vector (</w:t>
      </w:r>
      <w:proofErr w:type="spellStart"/>
      <w:r w:rsidR="007E3E08" w:rsidRPr="00867B6E">
        <w:rPr>
          <w:i/>
          <w:iCs/>
          <w:sz w:val="22"/>
          <w:szCs w:val="22"/>
        </w:rPr>
        <w:t>nombre_octets_correction_possible</w:t>
      </w:r>
      <w:proofErr w:type="spellEnd"/>
      <w:r w:rsidR="007E3E08" w:rsidRPr="00867B6E">
        <w:rPr>
          <w:i/>
          <w:iCs/>
          <w:sz w:val="22"/>
          <w:szCs w:val="22"/>
        </w:rPr>
        <w:t xml:space="preserve"> = </w:t>
      </w:r>
      <w:proofErr w:type="spellStart"/>
      <w:r w:rsidR="007E3E08" w:rsidRPr="00867B6E">
        <w:rPr>
          <w:i/>
          <w:iCs/>
          <w:sz w:val="22"/>
          <w:szCs w:val="22"/>
        </w:rPr>
        <w:t>nombre_octet_données_redondantes</w:t>
      </w:r>
      <w:proofErr w:type="spellEnd"/>
      <w:r w:rsidR="007E3E08" w:rsidRPr="00867B6E">
        <w:rPr>
          <w:i/>
          <w:iCs/>
          <w:sz w:val="22"/>
          <w:szCs w:val="22"/>
        </w:rPr>
        <w:t xml:space="preserve"> / 2</w:t>
      </w:r>
      <w:r w:rsidR="00867B6E">
        <w:rPr>
          <w:sz w:val="22"/>
          <w:szCs w:val="22"/>
        </w:rPr>
        <w:t>).</w:t>
      </w:r>
    </w:p>
    <w:p w14:paraId="77592566" w14:textId="77777777" w:rsidR="00ED6659" w:rsidRDefault="00ED6659" w:rsidP="003E504F">
      <w:pPr>
        <w:pStyle w:val="Listepuces"/>
        <w:numPr>
          <w:ilvl w:val="0"/>
          <w:numId w:val="0"/>
        </w:numPr>
        <w:rPr>
          <w:sz w:val="22"/>
          <w:szCs w:val="22"/>
        </w:rPr>
      </w:pPr>
    </w:p>
    <w:p w14:paraId="1373377E" w14:textId="18765BCF" w:rsidR="00F23C7E" w:rsidRDefault="00D56C90" w:rsidP="00F23C7E">
      <w:pPr>
        <w:pStyle w:val="Titre2"/>
      </w:pPr>
      <w:r>
        <w:t>Byte-by-byte error correction limits</w:t>
      </w:r>
    </w:p>
    <w:p w14:paraId="038A5255" w14:textId="77777777" w:rsidR="002553B8" w:rsidRDefault="00EC63A0" w:rsidP="00F23C7E">
      <w:pPr>
        <w:pStyle w:val="Retraitnormal"/>
        <w:rPr>
          <w:sz w:val="22"/>
          <w:szCs w:val="22"/>
        </w:rPr>
      </w:pPr>
      <w:r w:rsidRPr="00EC63A0">
        <w:rPr>
          <w:sz w:val="22"/>
          <w:szCs w:val="22"/>
        </w:rPr>
        <w:t xml:space="preserve">A limitation of the algorithm, using the Reed-Solomon code for error correction, is its ability to correct errors byte by byte. Because this method is effective in correcting isolated errors in numerical data, it runs into difficulties when errors cause subtle but global changes in a dataset. </w:t>
      </w:r>
    </w:p>
    <w:p w14:paraId="4B5C466A" w14:textId="77777777" w:rsidR="002553B8" w:rsidRDefault="00EC63A0" w:rsidP="00F23C7E">
      <w:pPr>
        <w:pStyle w:val="Retraitnormal"/>
        <w:rPr>
          <w:sz w:val="22"/>
          <w:szCs w:val="22"/>
        </w:rPr>
      </w:pPr>
      <w:r w:rsidRPr="00EC63A0">
        <w:rPr>
          <w:sz w:val="22"/>
          <w:szCs w:val="22"/>
        </w:rPr>
        <w:t xml:space="preserve">For example, if a numeric value such as 16.99 is altered to 17.01 during transmission, the Reed-Solomon code will not be able to effectively correct this error because all the bytes representing the value will have changed. This is due to the nature of the correction which is digital and not physical, i.e. the code corrects errors based on changing individual bytes rather than understanding or interpreting the data in its overall context. Thus, for data where small variations are significant, the byte correction method will not be able to correct this error. </w:t>
      </w:r>
    </w:p>
    <w:p w14:paraId="3DE7363E" w14:textId="195B93F7" w:rsidR="0074032C" w:rsidRDefault="008F227F" w:rsidP="008F227F">
      <w:pPr>
        <w:pStyle w:val="Retraitnormal"/>
        <w:rPr>
          <w:sz w:val="22"/>
          <w:szCs w:val="22"/>
        </w:rPr>
      </w:pPr>
      <w:r>
        <w:rPr>
          <w:sz w:val="22"/>
          <w:szCs w:val="22"/>
        </w:rPr>
        <w:t>In addition, if the data is too inaccurate, the correction can lead to significant changes that do not accurately reflect the original information. Conversely, if the data is extremely accurate, there may not be enough redundant bytes to allow for effective correction in case of small variations. We will not find that they are the same data when they are more or less the same:</w:t>
      </w:r>
    </w:p>
    <w:p w14:paraId="7E527030" w14:textId="5B3D1575" w:rsidR="0074032C" w:rsidRPr="0074032C" w:rsidRDefault="0074032C" w:rsidP="0074032C">
      <w:pPr>
        <w:rPr>
          <w:sz w:val="22"/>
          <w:szCs w:val="22"/>
        </w:rPr>
      </w:pPr>
      <w:r w:rsidRPr="0074032C">
        <w:rPr>
          <w:b/>
          <w:bCs/>
          <w:sz w:val="22"/>
          <w:szCs w:val="22"/>
        </w:rPr>
        <w:t>Data that is too inaccurate</w:t>
      </w:r>
      <w:r w:rsidRPr="0074032C">
        <w:rPr>
          <w:sz w:val="22"/>
          <w:szCs w:val="22"/>
        </w:rPr>
        <w:t xml:space="preserve"> : If the measurements are rounded to the nearest centimeter (e.g., 15 cm, 16 cm), a transmission error changing 15 cm to 16 cm will be corrected by the algorithm. However, this correction may not be representative of the true value. </w:t>
      </w:r>
    </w:p>
    <w:p w14:paraId="50B1D4CE" w14:textId="50B1532C" w:rsidR="0074032C" w:rsidRDefault="0074032C" w:rsidP="0013640C">
      <w:pPr>
        <w:rPr>
          <w:sz w:val="22"/>
          <w:szCs w:val="22"/>
        </w:rPr>
      </w:pPr>
      <w:r w:rsidRPr="0074032C">
        <w:rPr>
          <w:b/>
          <w:bCs/>
          <w:sz w:val="22"/>
          <w:szCs w:val="22"/>
        </w:rPr>
        <w:t xml:space="preserve">Too precise data: </w:t>
      </w:r>
      <w:r w:rsidRPr="0074032C">
        <w:rPr>
          <w:sz w:val="22"/>
          <w:szCs w:val="22"/>
        </w:rPr>
        <w:t xml:space="preserve">If the measurements are now extremely accurate, for example, 15.2427 cm, correcting a small error, such as changing 15.2427 cm to 15.2389 cm, could require a </w:t>
      </w:r>
      <w:r w:rsidR="0013640C" w:rsidRPr="007F26D7">
        <w:rPr>
          <w:rStyle w:val="Accentuationlgre"/>
        </w:rPr>
        <w:t>significant number of bytes</w:t>
      </w:r>
      <w:r w:rsidR="0013640C">
        <w:rPr>
          <w:sz w:val="22"/>
          <w:szCs w:val="22"/>
        </w:rPr>
        <w:t xml:space="preserve"> to correct the value when these are extremely close values. The algorithm would therefore never be able to find common points in the identification when there are some.</w:t>
      </w:r>
    </w:p>
    <w:p w14:paraId="0719219A" w14:textId="77777777" w:rsidR="007F26D7" w:rsidRDefault="007F26D7" w:rsidP="0013640C">
      <w:pPr>
        <w:rPr>
          <w:sz w:val="22"/>
          <w:szCs w:val="22"/>
        </w:rPr>
      </w:pPr>
    </w:p>
    <w:p w14:paraId="080E5A45" w14:textId="2972ADCD" w:rsidR="007F26D7" w:rsidRPr="004949F9" w:rsidRDefault="007F26D7" w:rsidP="0013640C">
      <w:pPr>
        <w:rPr>
          <w:rStyle w:val="Accentuation"/>
          <w:sz w:val="22"/>
          <w:szCs w:val="22"/>
        </w:rPr>
      </w:pPr>
      <w:r w:rsidRPr="004949F9">
        <w:rPr>
          <w:rStyle w:val="Accentuation"/>
          <w:sz w:val="22"/>
          <w:szCs w:val="22"/>
        </w:rPr>
        <w:t xml:space="preserve">It is therefore very important to choose something consistent and to keep a standardised size </w:t>
      </w:r>
      <w:r w:rsidRPr="004949F9">
        <w:rPr>
          <w:rStyle w:val="CorpsdetexteCar"/>
          <w:sz w:val="22"/>
          <w:szCs w:val="22"/>
        </w:rPr>
        <w:t xml:space="preserve">(which does not change for each value at enrolment and identification: </w:t>
      </w:r>
      <w:r w:rsidR="00E93A38" w:rsidRPr="004949F9">
        <w:rPr>
          <w:rStyle w:val="CorpsdetexteCar"/>
          <w:i/>
          <w:iCs/>
          <w:sz w:val="22"/>
          <w:szCs w:val="22"/>
        </w:rPr>
        <w:t>data is changed to the hundredth ready when it was at the tenth ready at the time of enrolment to suit the ReedSalomon correction code</w:t>
      </w:r>
      <w:r w:rsidRPr="004949F9">
        <w:rPr>
          <w:rStyle w:val="CorpsdetexteCar"/>
          <w:sz w:val="22"/>
          <w:szCs w:val="22"/>
        </w:rPr>
        <w:t>)</w:t>
      </w:r>
      <w:r w:rsidRPr="004949F9">
        <w:rPr>
          <w:rStyle w:val="Accentuation"/>
          <w:sz w:val="22"/>
          <w:szCs w:val="22"/>
        </w:rPr>
        <w:t xml:space="preserve"> for the data.</w:t>
      </w:r>
    </w:p>
    <w:sectPr w:rsidR="007F26D7" w:rsidRPr="004949F9" w:rsidSect="00710834">
      <w:headerReference w:type="default" r:id="rId14"/>
      <w:footerReference w:type="default" r:id="rId15"/>
      <w:headerReference w:type="first" r:id="rId16"/>
      <w:footerReference w:type="first" r:id="rId17"/>
      <w:pgSz w:w="11906" w:h="16838" w:code="9"/>
      <w:pgMar w:top="1701" w:right="851" w:bottom="1701" w:left="851" w:header="709" w:footer="431"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14"/>
    </wne:keymap>
    <wne:keymap wne:kcmPrimary="024C">
      <wne:acd wne:acdName="acd3"/>
    </wne:keymap>
    <wne:keymap wne:kcmPrimary="0331">
      <wne:acd wne:acdName="acd0"/>
    </wne:keymap>
    <wne:keymap wne:kcmPrimary="0332">
      <wne:acd wne:acdName="acd1"/>
    </wne:keymap>
    <wne:keymap wne:kcmPrimary="0333">
      <wne:acd wne:acdName="acd10"/>
    </wne:keymap>
    <wne:keymap wne:kcmPrimary="0334">
      <wne:acd wne:acdName="acd11"/>
    </wne:keymap>
    <wne:keymap wne:kcmPrimary="0335">
      <wne:acd wne:acdName="acd12"/>
    </wne:keymap>
    <wne:keymap wne:kcmPrimary="0349">
      <wne:acd wne:acdName="acd8"/>
    </wne:keymap>
    <wne:keymap wne:kcmPrimary="034C">
      <wne:acd wne:acdName="acd13"/>
    </wne:keymap>
    <wne:keymap wne:kcmPrimary="0353">
      <wne:acd wne:acdName="acd9"/>
    </wne:keymap>
    <wne:keymap wne:kcmPrimary="0449">
      <wne:acd wne:acdName="acd8"/>
    </wne:keymap>
    <wne:keymap wne:kcmPrimary="044D">
      <wne:acd wne:acdName="acd19"/>
    </wne:keymap>
    <wne:keymap wne:kcmPrimary="0458">
      <wne:acd wne:acdName="acd16"/>
    </wne:keymap>
    <wne:keymap wne:kcmPrimary="04DD">
      <wne:acd wne:acdName="acd18"/>
    </wne:keymap>
    <wne:keymap wne:kcmPrimary="05DD">
      <wne:acd wne:acdName="acd1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QAAAAEA" wne:acdName="acd0" wne:fciIndexBasedOn="0065"/>
    <wne:acd wne:argValue="AQAAAAIA" wne:acdName="acd1" wne:fciIndexBasedOn="0065"/>
    <wne:acd wne:acdName="acd2" wne:fciIndexBasedOn="0065"/>
    <wne:acd wne:argValue="AQAAADAA" wne:acdName="acd3" wne:fciIndexBasedOn="0065"/>
    <wne:acd wne:acdName="acd4" wne:fciIndexBasedOn="0065"/>
    <wne:acd wne:acdName="acd5" wne:fciIndexBasedOn="0065"/>
    <wne:acd wne:acdName="acd6" wne:fciIndexBasedOn="0065"/>
    <wne:acd wne:acdName="acd7" wne:fciIndexBasedOn="0065"/>
    <wne:acd wne:argValue="AgBJAG0AYQBnAGUAcwA7AGYAaQBnAHUAcgBlAHMAIABlAHQAIABzAGMAaADpAG0AYQA=" wne:acdName="acd8" wne:fciIndexBasedOn="0065"/>
    <wne:acd wne:argValue="AQAAAEoA" wne:acdName="acd9" wne:fciIndexBasedOn="0065"/>
    <wne:acd wne:argValue="AQAAAAMA" wne:acdName="acd10" wne:fciIndexBasedOn="0065"/>
    <wne:acd wne:argValue="AQAAAAQA" wne:acdName="acd11" wne:fciIndexBasedOn="0065"/>
    <wne:acd wne:argValue="AQAAAAUA" wne:acdName="acd12" wne:fciIndexBasedOn="0065"/>
    <wne:acd wne:argValue="AQAAADEA" wne:acdName="acd13" wne:fciIndexBasedOn="0065"/>
    <wne:acd wne:argValue="AQAAABwA" wne:acdName="acd14" wne:fciIndexBasedOn="0065"/>
    <wne:acd wne:argValue="AQAAAFgA" wne:acdName="acd15" wne:fciIndexBasedOn="0065"/>
    <wne:acd wne:argValue="AgBFAHgAZQBtAHAAbABlAA==" wne:acdName="acd16" wne:fciIndexBasedOn="0065"/>
    <wne:acd wne:acdName="acd17" wne:fciIndexBasedOn="0065"/>
    <wne:acd wne:argValue="AgBMAGUAYwB0AHUAcgBlACAAZABpAGEAZwBvAG4AYQBsAGUA" wne:acdName="acd18" wne:fciIndexBasedOn="0065"/>
    <wne:acd wne:argValue="AgBNAOkAdABhAGQAbwBuAG4A6QBlAA==" wne:acdName="acd1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6CDF5" w14:textId="77777777" w:rsidR="00384057" w:rsidRDefault="00384057">
      <w:r>
        <w:separator/>
      </w:r>
    </w:p>
  </w:endnote>
  <w:endnote w:type="continuationSeparator" w:id="0">
    <w:p w14:paraId="52F74043" w14:textId="77777777" w:rsidR="00384057" w:rsidRDefault="00384057">
      <w:r>
        <w:continuationSeparator/>
      </w:r>
    </w:p>
  </w:endnote>
  <w:endnote w:type="continuationNotice" w:id="1">
    <w:p w14:paraId="47EB3B61" w14:textId="77777777" w:rsidR="00384057" w:rsidRDefault="003840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651D4" w14:textId="5DA6F014" w:rsidR="00E00911" w:rsidRDefault="00E00911" w:rsidP="00E00911">
    <w:pPr>
      <w:pStyle w:val="Pieddepage"/>
      <w:tabs>
        <w:tab w:val="clear" w:pos="4536"/>
        <w:tab w:val="clear" w:pos="9637"/>
        <w:tab w:val="center" w:pos="5103"/>
        <w:tab w:val="right" w:pos="10204"/>
      </w:tabs>
    </w:pPr>
    <w:r w:rsidRPr="00EC6362">
      <w:rPr>
        <w:color w:val="008B95"/>
      </w:rPr>
      <w:t>ALTEN - Innovation Department</w:t>
    </w:r>
    <w:r w:rsidRPr="00E57659">
      <w:tab/>
      <w:t>Confidential Company</w:t>
    </w:r>
    <w:r w:rsidRPr="00E57659">
      <w:tab/>
    </w:r>
    <w:r>
      <w:t xml:space="preserve">Version </w:t>
    </w:r>
    <w:fldSimple w:instr="DOCPROPERTY  Version  \* MERGEFORMAT">
      <w:r w:rsidR="00AC3788">
        <w:t>0.1</w:t>
      </w:r>
    </w:fldSimple>
    <w:r>
      <w:t xml:space="preserve"> – </w:t>
    </w:r>
    <w:fldSimple w:instr="DOCPROPERTY  &quot;Date de version&quot;  \* MERGEFORMAT">
      <w:r w:rsidR="004949F9">
        <w:t>25/03/2024</w:t>
      </w:r>
    </w:fldSimple>
  </w:p>
  <w:p w14:paraId="05BE07D0" w14:textId="2CA9DFF1" w:rsidR="00F41342" w:rsidRDefault="00E00911" w:rsidP="00E00911">
    <w:pPr>
      <w:pStyle w:val="Pieddepage"/>
      <w:tabs>
        <w:tab w:val="clear" w:pos="4536"/>
        <w:tab w:val="clear" w:pos="9637"/>
        <w:tab w:val="center" w:pos="5103"/>
        <w:tab w:val="right" w:pos="10204"/>
      </w:tabs>
    </w:pPr>
    <w:proofErr w:type="spellStart"/>
    <w:r>
      <w:t>Lab</w:t>
    </w:r>
    <w:proofErr w:type="spellEnd"/>
    <w:r>
      <w:t xml:space="preserve"> Innovation</w:t>
    </w:r>
    <w:r>
      <w:tab/>
    </w:r>
    <w:r>
      <w:tab/>
    </w:r>
    <w:r w:rsidR="00606BF3">
      <w:t xml:space="preserve">page </w:t>
    </w:r>
    <w:r w:rsidR="00606BF3">
      <w:fldChar w:fldCharType="begin"/>
    </w:r>
    <w:r w:rsidR="00606BF3">
      <w:instrText xml:space="preserve"> PAGE   \* MERGEFORMAT </w:instrText>
    </w:r>
    <w:r w:rsidR="00606BF3">
      <w:fldChar w:fldCharType="separate"/>
    </w:r>
    <w:r w:rsidR="00AD03D9">
      <w:rPr>
        <w:noProof/>
      </w:rPr>
      <w:t>8</w:t>
    </w:r>
    <w:r w:rsidR="00606BF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9A5CE" w14:textId="5EA140BA" w:rsidR="00F41342" w:rsidRDefault="00EC6362" w:rsidP="00E00911">
    <w:pPr>
      <w:pStyle w:val="Pieddepage"/>
      <w:tabs>
        <w:tab w:val="clear" w:pos="4536"/>
        <w:tab w:val="clear" w:pos="9637"/>
        <w:tab w:val="center" w:pos="5103"/>
        <w:tab w:val="right" w:pos="10204"/>
      </w:tabs>
    </w:pPr>
    <w:r w:rsidRPr="00EC6362">
      <w:rPr>
        <w:color w:val="008B95"/>
      </w:rPr>
      <w:t>ALTEN - Innovation Department</w:t>
    </w:r>
    <w:r w:rsidR="00F41342" w:rsidRPr="00E57659">
      <w:tab/>
      <w:t>Confidential Company</w:t>
    </w:r>
    <w:r w:rsidR="00F41342" w:rsidRPr="00E57659">
      <w:tab/>
    </w:r>
    <w:r w:rsidR="00F41342">
      <w:t>Version 1.0 – 25/03/2024</w:t>
    </w:r>
  </w:p>
  <w:p w14:paraId="5B6A984A" w14:textId="52C73BAE" w:rsidR="00F41342" w:rsidRPr="00E57659" w:rsidRDefault="001B0218" w:rsidP="00E00911">
    <w:pPr>
      <w:pStyle w:val="Pieddepage"/>
      <w:tabs>
        <w:tab w:val="clear" w:pos="4536"/>
        <w:tab w:val="clear" w:pos="9637"/>
        <w:tab w:val="center" w:pos="5103"/>
        <w:tab w:val="right" w:pos="10204"/>
      </w:tabs>
    </w:pPr>
    <w:r>
      <w:t>Lab Innovation</w:t>
    </w:r>
    <w:r w:rsidR="00F41342">
      <w:tab/>
    </w:r>
    <w:r w:rsidR="00F41342">
      <w:tab/>
    </w:r>
    <w:fldSimple w:instr="NUMPAGES  \* MERGEFORMAT">
      <w:r w:rsidR="00AD03D9">
        <w:rPr>
          <w:noProof/>
        </w:rPr>
        <w:t>8</w:t>
      </w:r>
    </w:fldSimple>
    <w:r w:rsidR="00F41342" w:rsidRPr="00E57659">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6C00B" w14:textId="77777777" w:rsidR="00384057" w:rsidRDefault="00384057">
      <w:r>
        <w:separator/>
      </w:r>
    </w:p>
  </w:footnote>
  <w:footnote w:type="continuationSeparator" w:id="0">
    <w:p w14:paraId="0B1661D6" w14:textId="77777777" w:rsidR="00384057" w:rsidRDefault="00384057">
      <w:r>
        <w:continuationSeparator/>
      </w:r>
    </w:p>
  </w:footnote>
  <w:footnote w:type="continuationNotice" w:id="1">
    <w:p w14:paraId="37673FCB" w14:textId="77777777" w:rsidR="00384057" w:rsidRDefault="003840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56396" w14:textId="07D12AB0" w:rsidR="00606BF3" w:rsidRPr="00C52335" w:rsidRDefault="00606BF3" w:rsidP="00606BF3">
    <w:pPr>
      <w:pStyle w:val="En-tte"/>
    </w:pPr>
    <w:r>
      <w:drawing>
        <wp:anchor distT="0" distB="0" distL="114300" distR="114300" simplePos="0" relativeHeight="251658240" behindDoc="0" locked="0" layoutInCell="1" allowOverlap="1" wp14:anchorId="2747E2C3" wp14:editId="28007192">
          <wp:simplePos x="0" y="0"/>
          <wp:positionH relativeFrom="column">
            <wp:posOffset>5633720</wp:posOffset>
          </wp:positionH>
          <wp:positionV relativeFrom="paragraph">
            <wp:posOffset>-197958</wp:posOffset>
          </wp:positionV>
          <wp:extent cx="820420" cy="82042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Bleu.png"/>
                  <pic:cNvPicPr/>
                </pic:nvPicPr>
                <pic:blipFill>
                  <a:blip r:embed="rId1">
                    <a:extLst>
                      <a:ext uri="{28A0092B-C50C-407E-A947-70E740481C1C}">
                        <a14:useLocalDpi xmlns:a14="http://schemas.microsoft.com/office/drawing/2010/main" val="0"/>
                      </a:ext>
                    </a:extLst>
                  </a:blip>
                  <a:stretch>
                    <a:fillRect/>
                  </a:stretch>
                </pic:blipFill>
                <pic:spPr>
                  <a:xfrm>
                    <a:off x="0" y="0"/>
                    <a:ext cx="820420" cy="820420"/>
                  </a:xfrm>
                  <a:prstGeom prst="rect">
                    <a:avLst/>
                  </a:prstGeom>
                </pic:spPr>
              </pic:pic>
            </a:graphicData>
          </a:graphic>
          <wp14:sizeRelH relativeFrom="page">
            <wp14:pctWidth>0</wp14:pctWidth>
          </wp14:sizeRelH>
          <wp14:sizeRelV relativeFrom="page">
            <wp14:pctHeight>0</wp14:pctHeight>
          </wp14:sizeRelV>
        </wp:anchor>
      </w:drawing>
    </w:r>
    <w:sdt>
      <w:sdtPr>
        <w:alias w:val="Objet "/>
        <w:tag w:val=""/>
        <w:id w:val="-1051460605"/>
        <w:placeholder>
          <w:docPart w:val="06C278E851274793988FF1F888B5DD91"/>
        </w:placeholder>
        <w:dataBinding w:prefixMappings="xmlns:ns0='http://purl.org/dc/elements/1.1/' xmlns:ns1='http://schemas.openxmlformats.org/package/2006/metadata/core-properties' " w:xpath="/ns1:coreProperties[1]/ns0:subject[1]" w:storeItemID="{6C3C8BC8-F283-45AE-878A-BAB7291924A1}"/>
        <w:text/>
      </w:sdtPr>
      <w:sdtEndPr/>
      <w:sdtContent>
        <w:del w:id="18" w:author="Kilyan BENTCHAKAL" w:date="2024-03-20T15:51:00Z">
          <w:r w:rsidR="16DA1339" w:rsidDel="00AB0E2E">
            <w:delText>[Nom du projet]</w:delText>
          </w:r>
        </w:del>
        <w:ins w:id="19" w:author="Kilyan BENTCHAKAL" w:date="2024-03-20T15:51:00Z">
          <w:r w:rsidR="00AB0E2E">
            <w:t>BMI</w:t>
          </w:r>
        </w:ins>
      </w:sdtContent>
    </w:sdt>
  </w:p>
  <w:p w14:paraId="637A6AF3" w14:textId="38A880DB" w:rsidR="00AF47D9" w:rsidRPr="005B3914" w:rsidRDefault="00C637E2" w:rsidP="00606BF3">
    <w:pPr>
      <w:pStyle w:val="En-tte"/>
    </w:pPr>
    <w:sdt>
      <w:sdtPr>
        <w:alias w:val="Titre "/>
        <w:tag w:val=""/>
        <w:id w:val="1781538419"/>
        <w:placeholder>
          <w:docPart w:val="18DEF68B36DB426B9209F4E43BB3042F"/>
        </w:placeholder>
        <w:dataBinding w:prefixMappings="xmlns:ns0='http://purl.org/dc/elements/1.1/' xmlns:ns1='http://schemas.openxmlformats.org/package/2006/metadata/core-properties' " w:xpath="/ns1:coreProperties[1]/ns0:title[1]" w:storeItemID="{6C3C8BC8-F283-45AE-878A-BAB7291924A1}"/>
        <w:text/>
      </w:sdtPr>
      <w:sdtEndPr/>
      <w:sdtContent>
        <w:r>
          <w:t>How Algorithm Works</w:t>
        </w:r>
      </w:sdtContent>
    </w:sdt>
  </w:p>
  <w:p w14:paraId="6A65D6F9" w14:textId="77777777" w:rsidR="00F41342" w:rsidRPr="004B432B" w:rsidRDefault="00F41342" w:rsidP="004B432B">
    <w:pPr>
      <w:rPr>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734BB" w14:textId="77777777" w:rsidR="00F41342" w:rsidRPr="005B3914" w:rsidRDefault="001B0218" w:rsidP="005B3914">
    <w:pPr>
      <w:pStyle w:val="En-tte"/>
    </w:pPr>
    <w:r>
      <w:drawing>
        <wp:anchor distT="0" distB="0" distL="114300" distR="114300" simplePos="0" relativeHeight="251659264" behindDoc="0" locked="0" layoutInCell="1" allowOverlap="1" wp14:anchorId="0ED6FA2B" wp14:editId="68323CA7">
          <wp:simplePos x="0" y="0"/>
          <wp:positionH relativeFrom="column">
            <wp:posOffset>5636222</wp:posOffset>
          </wp:positionH>
          <wp:positionV relativeFrom="paragraph">
            <wp:posOffset>-202565</wp:posOffset>
          </wp:positionV>
          <wp:extent cx="819150" cy="81915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Bleu.png"/>
                  <pic:cNvPicPr/>
                </pic:nvPicPr>
                <pic:blipFill>
                  <a:blip r:embed="rId1">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page">
            <wp14:pctWidth>0</wp14:pctWidth>
          </wp14:sizeRelH>
          <wp14:sizeRelV relativeFrom="page">
            <wp14:pctHeight>0</wp14:pctHeight>
          </wp14:sizeRelV>
        </wp:anchor>
      </w:drawing>
    </w:r>
  </w:p>
  <w:p w14:paraId="438EA3EE" w14:textId="77777777" w:rsidR="00F41342" w:rsidRDefault="00F413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AC3F54"/>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hybridMultilevel"/>
    <w:tmpl w:val="3600F6B6"/>
    <w:lvl w:ilvl="0" w:tplc="2660A018">
      <w:start w:val="1"/>
      <w:numFmt w:val="decimal"/>
      <w:pStyle w:val="Listenumros4"/>
      <w:lvlText w:val="%1."/>
      <w:lvlJc w:val="left"/>
      <w:pPr>
        <w:tabs>
          <w:tab w:val="num" w:pos="1209"/>
        </w:tabs>
        <w:ind w:left="1209" w:hanging="360"/>
      </w:pPr>
    </w:lvl>
    <w:lvl w:ilvl="1" w:tplc="1F72C95E">
      <w:numFmt w:val="decimal"/>
      <w:lvlText w:val=""/>
      <w:lvlJc w:val="left"/>
    </w:lvl>
    <w:lvl w:ilvl="2" w:tplc="B6707612">
      <w:numFmt w:val="decimal"/>
      <w:lvlText w:val=""/>
      <w:lvlJc w:val="left"/>
    </w:lvl>
    <w:lvl w:ilvl="3" w:tplc="0AC47CCC">
      <w:numFmt w:val="decimal"/>
      <w:lvlText w:val=""/>
      <w:lvlJc w:val="left"/>
    </w:lvl>
    <w:lvl w:ilvl="4" w:tplc="FA3681E2">
      <w:numFmt w:val="decimal"/>
      <w:lvlText w:val=""/>
      <w:lvlJc w:val="left"/>
    </w:lvl>
    <w:lvl w:ilvl="5" w:tplc="40DCA2F6">
      <w:numFmt w:val="decimal"/>
      <w:lvlText w:val=""/>
      <w:lvlJc w:val="left"/>
    </w:lvl>
    <w:lvl w:ilvl="6" w:tplc="21284358">
      <w:numFmt w:val="decimal"/>
      <w:lvlText w:val=""/>
      <w:lvlJc w:val="left"/>
    </w:lvl>
    <w:lvl w:ilvl="7" w:tplc="D28008B2">
      <w:numFmt w:val="decimal"/>
      <w:lvlText w:val=""/>
      <w:lvlJc w:val="left"/>
    </w:lvl>
    <w:lvl w:ilvl="8" w:tplc="D8A4C7C0">
      <w:numFmt w:val="decimal"/>
      <w:lvlText w:val=""/>
      <w:lvlJc w:val="left"/>
    </w:lvl>
  </w:abstractNum>
  <w:abstractNum w:abstractNumId="2" w15:restartNumberingAfterBreak="0">
    <w:nsid w:val="0BDE7A4C"/>
    <w:multiLevelType w:val="multilevel"/>
    <w:tmpl w:val="ED546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F6912"/>
    <w:multiLevelType w:val="hybridMultilevel"/>
    <w:tmpl w:val="98545272"/>
    <w:lvl w:ilvl="0" w:tplc="25C2E7AE">
      <w:start w:val="1"/>
      <w:numFmt w:val="decimal"/>
      <w:pStyle w:val="Listenumros"/>
      <w:lvlText w:val="%1)"/>
      <w:lvlJc w:val="left"/>
      <w:pPr>
        <w:ind w:left="360" w:hanging="360"/>
      </w:pPr>
      <w:rPr>
        <w:rFonts w:hint="default"/>
      </w:rPr>
    </w:lvl>
    <w:lvl w:ilvl="1" w:tplc="040C0019">
      <w:start w:val="1"/>
      <w:numFmt w:val="lowerLetter"/>
      <w:pStyle w:val="Listenumros2"/>
      <w:lvlText w:val="%2."/>
      <w:lvlJc w:val="left"/>
      <w:pPr>
        <w:ind w:left="1080" w:hanging="360"/>
      </w:pPr>
    </w:lvl>
    <w:lvl w:ilvl="2" w:tplc="8C7022BA">
      <w:start w:val="1"/>
      <w:numFmt w:val="lowerRoman"/>
      <w:pStyle w:val="Listenumros3"/>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6A15379"/>
    <w:multiLevelType w:val="hybridMultilevel"/>
    <w:tmpl w:val="AEE07A84"/>
    <w:lvl w:ilvl="0" w:tplc="F468CEC4">
      <w:start w:val="6"/>
      <w:numFmt w:val="bullet"/>
      <w:lvlText w:val="-"/>
      <w:lvlJc w:val="left"/>
      <w:pPr>
        <w:ind w:left="1778" w:hanging="360"/>
      </w:pPr>
      <w:rPr>
        <w:rFonts w:ascii="Gill Sans MT" w:eastAsia="Times New Roman" w:hAnsi="Gill Sans MT" w:cs="Times New Roman"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5" w15:restartNumberingAfterBreak="0">
    <w:nsid w:val="2E0353BC"/>
    <w:multiLevelType w:val="multilevel"/>
    <w:tmpl w:val="3046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322E8"/>
    <w:multiLevelType w:val="multilevel"/>
    <w:tmpl w:val="19BA609E"/>
    <w:lvl w:ilvl="0">
      <w:start w:val="1"/>
      <w:numFmt w:val="bullet"/>
      <w:pStyle w:val="Listepuces"/>
      <w:lvlText w:val=""/>
      <w:lvlJc w:val="left"/>
      <w:pPr>
        <w:ind w:left="717" w:hanging="360"/>
      </w:pPr>
      <w:rPr>
        <w:rFonts w:ascii="Wingdings" w:hAnsi="Wingdings" w:hint="default"/>
        <w:color w:val="F28E71"/>
        <w:u w:color="F28E71"/>
      </w:rPr>
    </w:lvl>
    <w:lvl w:ilvl="1">
      <w:start w:val="1"/>
      <w:numFmt w:val="bullet"/>
      <w:pStyle w:val="Listepuces2"/>
      <w:lvlText w:val=""/>
      <w:lvlJc w:val="left"/>
      <w:pPr>
        <w:ind w:left="1440" w:hanging="360"/>
      </w:pPr>
      <w:rPr>
        <w:rFonts w:ascii="Wingdings" w:hAnsi="Wingdings" w:hint="default"/>
        <w:color w:val="00B0F0"/>
      </w:rPr>
    </w:lvl>
    <w:lvl w:ilvl="2">
      <w:start w:val="1"/>
      <w:numFmt w:val="bullet"/>
      <w:pStyle w:val="Listepuces3"/>
      <w:lvlText w:val=""/>
      <w:lvlJc w:val="left"/>
      <w:pPr>
        <w:ind w:left="2160" w:hanging="360"/>
      </w:pPr>
      <w:rPr>
        <w:rFonts w:ascii="Wingdings" w:hAnsi="Wingdings" w:hint="default"/>
      </w:rPr>
    </w:lvl>
    <w:lvl w:ilvl="3">
      <w:start w:val="1"/>
      <w:numFmt w:val="bullet"/>
      <w:pStyle w:val="Listepuces4"/>
      <w:lvlText w:val=""/>
      <w:lvlJc w:val="left"/>
      <w:pPr>
        <w:ind w:left="2880" w:hanging="360"/>
      </w:pPr>
      <w:rPr>
        <w:rFonts w:ascii="Symbol" w:hAnsi="Symbol" w:hint="default"/>
      </w:rPr>
    </w:lvl>
    <w:lvl w:ilvl="4">
      <w:start w:val="1"/>
      <w:numFmt w:val="bullet"/>
      <w:pStyle w:val="Listepuces5"/>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C90363"/>
    <w:multiLevelType w:val="multilevel"/>
    <w:tmpl w:val="DCE86D0C"/>
    <w:lvl w:ilvl="0">
      <w:start w:val="1"/>
      <w:numFmt w:val="decimal"/>
      <w:pStyle w:val="Titre1"/>
      <w:lvlText w:val="%1 - "/>
      <w:lvlJc w:val="left"/>
      <w:pPr>
        <w:tabs>
          <w:tab w:val="num" w:pos="567"/>
        </w:tabs>
        <w:ind w:left="567" w:hanging="567"/>
      </w:pPr>
      <w:rPr>
        <w:rFonts w:hint="default"/>
      </w:rPr>
    </w:lvl>
    <w:lvl w:ilvl="1">
      <w:start w:val="1"/>
      <w:numFmt w:val="decimal"/>
      <w:pStyle w:val="Titre2"/>
      <w:lvlText w:val="%1.%2 - "/>
      <w:lvlJc w:val="left"/>
      <w:pPr>
        <w:tabs>
          <w:tab w:val="num" w:pos="567"/>
        </w:tabs>
        <w:ind w:left="567" w:hanging="567"/>
      </w:pPr>
      <w:rPr>
        <w:rFonts w:hint="default"/>
      </w:rPr>
    </w:lvl>
    <w:lvl w:ilvl="2">
      <w:start w:val="1"/>
      <w:numFmt w:val="decimal"/>
      <w:pStyle w:val="Titre3"/>
      <w:lvlText w:val="%1.%2.%3 - "/>
      <w:lvlJc w:val="left"/>
      <w:pPr>
        <w:tabs>
          <w:tab w:val="num" w:pos="567"/>
        </w:tabs>
        <w:ind w:left="567" w:hanging="567"/>
      </w:pPr>
      <w:rPr>
        <w:rFonts w:hint="default"/>
      </w:rPr>
    </w:lvl>
    <w:lvl w:ilvl="3">
      <w:start w:val="1"/>
      <w:numFmt w:val="decimal"/>
      <w:pStyle w:val="Titre4"/>
      <w:lvlText w:val="%1.%2.%3.%4 - "/>
      <w:lvlJc w:val="left"/>
      <w:pPr>
        <w:tabs>
          <w:tab w:val="num" w:pos="567"/>
        </w:tabs>
        <w:ind w:left="567" w:hanging="567"/>
      </w:pPr>
      <w:rPr>
        <w:rFonts w:hint="default"/>
      </w:rPr>
    </w:lvl>
    <w:lvl w:ilvl="4">
      <w:start w:val="1"/>
      <w:numFmt w:val="decimal"/>
      <w:pStyle w:val="Titre5"/>
      <w:lvlText w:val="%1.%2.%3.%4.%5 - "/>
      <w:lvlJc w:val="left"/>
      <w:pPr>
        <w:tabs>
          <w:tab w:val="num" w:pos="567"/>
        </w:tabs>
        <w:ind w:left="567" w:hanging="567"/>
      </w:pPr>
      <w:rPr>
        <w:rFonts w:hint="default"/>
      </w:rPr>
    </w:lvl>
    <w:lvl w:ilvl="5">
      <w:start w:val="1"/>
      <w:numFmt w:val="decimal"/>
      <w:pStyle w:val="Titre6"/>
      <w:lvlText w:val="%1.%2.%3.%4.%5.%6 - "/>
      <w:lvlJc w:val="left"/>
      <w:pPr>
        <w:tabs>
          <w:tab w:val="num" w:pos="567"/>
        </w:tabs>
        <w:ind w:left="567" w:hanging="567"/>
      </w:pPr>
      <w:rPr>
        <w:rFonts w:hint="default"/>
      </w:rPr>
    </w:lvl>
    <w:lvl w:ilvl="6">
      <w:start w:val="1"/>
      <w:numFmt w:val="decimal"/>
      <w:pStyle w:val="Titre7"/>
      <w:lvlText w:val="%1.%2.%3.%4.%5.%6.%7 - "/>
      <w:lvlJc w:val="left"/>
      <w:pPr>
        <w:tabs>
          <w:tab w:val="num" w:pos="567"/>
        </w:tabs>
        <w:ind w:left="567" w:hanging="567"/>
      </w:pPr>
      <w:rPr>
        <w:rFonts w:hint="default"/>
      </w:rPr>
    </w:lvl>
    <w:lvl w:ilvl="7">
      <w:start w:val="1"/>
      <w:numFmt w:val="decimal"/>
      <w:pStyle w:val="Titre8"/>
      <w:lvlText w:val="%1.%2.%3.%4.%5.%6.%7.%8 - "/>
      <w:lvlJc w:val="left"/>
      <w:pPr>
        <w:tabs>
          <w:tab w:val="num" w:pos="567"/>
        </w:tabs>
        <w:ind w:left="567" w:hanging="567"/>
      </w:pPr>
      <w:rPr>
        <w:rFonts w:hint="default"/>
      </w:rPr>
    </w:lvl>
    <w:lvl w:ilvl="8">
      <w:start w:val="1"/>
      <w:numFmt w:val="decimal"/>
      <w:pStyle w:val="Titre9"/>
      <w:lvlText w:val="%1.%2.%3.%4.%5.%6.%7.%8.%9 - "/>
      <w:lvlJc w:val="left"/>
      <w:pPr>
        <w:tabs>
          <w:tab w:val="num" w:pos="567"/>
        </w:tabs>
        <w:ind w:left="567" w:hanging="567"/>
      </w:pPr>
      <w:rPr>
        <w:rFonts w:hint="default"/>
      </w:rPr>
    </w:lvl>
  </w:abstractNum>
  <w:abstractNum w:abstractNumId="8" w15:restartNumberingAfterBreak="0">
    <w:nsid w:val="41201D94"/>
    <w:multiLevelType w:val="multilevel"/>
    <w:tmpl w:val="F65857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C198D"/>
    <w:multiLevelType w:val="hybridMultilevel"/>
    <w:tmpl w:val="83501474"/>
    <w:lvl w:ilvl="0" w:tplc="93F47E9C">
      <w:start w:val="6"/>
      <w:numFmt w:val="bullet"/>
      <w:lvlText w:val="-"/>
      <w:lvlJc w:val="left"/>
      <w:pPr>
        <w:ind w:left="720" w:hanging="360"/>
      </w:pPr>
      <w:rPr>
        <w:rFonts w:ascii="Gill Sans MT" w:eastAsia="Times New Roman" w:hAnsi="Gill Sans MT"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850A7A"/>
    <w:multiLevelType w:val="multilevel"/>
    <w:tmpl w:val="2494A1A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86919BC"/>
    <w:multiLevelType w:val="multilevel"/>
    <w:tmpl w:val="032E5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250FB"/>
    <w:multiLevelType w:val="multilevel"/>
    <w:tmpl w:val="C816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B80EEE"/>
    <w:multiLevelType w:val="multilevel"/>
    <w:tmpl w:val="012E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F7361D"/>
    <w:multiLevelType w:val="hybridMultilevel"/>
    <w:tmpl w:val="62EA3C18"/>
    <w:lvl w:ilvl="0" w:tplc="B976952C">
      <w:start w:val="6"/>
      <w:numFmt w:val="bullet"/>
      <w:lvlText w:val="-"/>
      <w:lvlJc w:val="left"/>
      <w:pPr>
        <w:ind w:left="360" w:hanging="360"/>
      </w:pPr>
      <w:rPr>
        <w:rFonts w:ascii="Gill Sans MT" w:eastAsia="Times New Roman" w:hAnsi="Gill Sans MT"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572620A"/>
    <w:multiLevelType w:val="hybridMultilevel"/>
    <w:tmpl w:val="524A5B24"/>
    <w:lvl w:ilvl="0" w:tplc="E466BF24">
      <w:start w:val="1"/>
      <w:numFmt w:val="bullet"/>
      <w:pStyle w:val="listetableau"/>
      <w:lvlText w:val=""/>
      <w:lvlJc w:val="left"/>
      <w:pPr>
        <w:tabs>
          <w:tab w:val="num" w:pos="780"/>
        </w:tabs>
        <w:ind w:left="780" w:hanging="360"/>
      </w:pPr>
      <w:rPr>
        <w:rFonts w:ascii="Symbol" w:hAnsi="Symbol" w:hint="default"/>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271591119">
    <w:abstractNumId w:val="7"/>
  </w:num>
  <w:num w:numId="2" w16cid:durableId="1804999188">
    <w:abstractNumId w:val="15"/>
  </w:num>
  <w:num w:numId="3" w16cid:durableId="1084256520">
    <w:abstractNumId w:val="1"/>
  </w:num>
  <w:num w:numId="4" w16cid:durableId="1629435571">
    <w:abstractNumId w:val="0"/>
  </w:num>
  <w:num w:numId="5" w16cid:durableId="1713724434">
    <w:abstractNumId w:val="6"/>
  </w:num>
  <w:num w:numId="6" w16cid:durableId="2057073320">
    <w:abstractNumId w:val="3"/>
  </w:num>
  <w:num w:numId="7" w16cid:durableId="893781513">
    <w:abstractNumId w:val="5"/>
  </w:num>
  <w:num w:numId="8" w16cid:durableId="616986508">
    <w:abstractNumId w:val="12"/>
  </w:num>
  <w:num w:numId="9" w16cid:durableId="1075589091">
    <w:abstractNumId w:val="14"/>
  </w:num>
  <w:num w:numId="10" w16cid:durableId="83376891">
    <w:abstractNumId w:val="4"/>
  </w:num>
  <w:num w:numId="11" w16cid:durableId="38554597">
    <w:abstractNumId w:val="9"/>
  </w:num>
  <w:num w:numId="12" w16cid:durableId="235556180">
    <w:abstractNumId w:val="10"/>
  </w:num>
  <w:num w:numId="13" w16cid:durableId="1247618248">
    <w:abstractNumId w:val="2"/>
  </w:num>
  <w:num w:numId="14" w16cid:durableId="1386248975">
    <w:abstractNumId w:val="11"/>
  </w:num>
  <w:num w:numId="15" w16cid:durableId="946275072">
    <w:abstractNumId w:val="8"/>
  </w:num>
  <w:num w:numId="16" w16cid:durableId="2042629521">
    <w:abstractNumId w:val="1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lyan BENTCHAKAL">
    <w15:presenceInfo w15:providerId="AD" w15:userId="S::kilyan.bentchakal@alten.com::54203d51-4814-47f0-9f80-135205722b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4"/>
  <w:defaultTabStop w:val="709"/>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7DF"/>
    <w:rsid w:val="00005D03"/>
    <w:rsid w:val="00006BEB"/>
    <w:rsid w:val="00012468"/>
    <w:rsid w:val="00017260"/>
    <w:rsid w:val="00017864"/>
    <w:rsid w:val="000205B7"/>
    <w:rsid w:val="00020698"/>
    <w:rsid w:val="00020E7B"/>
    <w:rsid w:val="0002640D"/>
    <w:rsid w:val="00030614"/>
    <w:rsid w:val="00035614"/>
    <w:rsid w:val="000401BF"/>
    <w:rsid w:val="0004048A"/>
    <w:rsid w:val="00044474"/>
    <w:rsid w:val="00047C07"/>
    <w:rsid w:val="0005377D"/>
    <w:rsid w:val="0005732E"/>
    <w:rsid w:val="000735A1"/>
    <w:rsid w:val="000749AC"/>
    <w:rsid w:val="00081F08"/>
    <w:rsid w:val="00082A08"/>
    <w:rsid w:val="000856AE"/>
    <w:rsid w:val="00090BDB"/>
    <w:rsid w:val="00091D66"/>
    <w:rsid w:val="00091F3B"/>
    <w:rsid w:val="00091FA6"/>
    <w:rsid w:val="00093918"/>
    <w:rsid w:val="00097781"/>
    <w:rsid w:val="000B04A5"/>
    <w:rsid w:val="000B135D"/>
    <w:rsid w:val="000B16F1"/>
    <w:rsid w:val="000B2AB2"/>
    <w:rsid w:val="000B2E72"/>
    <w:rsid w:val="000B3180"/>
    <w:rsid w:val="000B38B6"/>
    <w:rsid w:val="000B5FF4"/>
    <w:rsid w:val="000C02E9"/>
    <w:rsid w:val="000C1349"/>
    <w:rsid w:val="000C145A"/>
    <w:rsid w:val="000C2DC2"/>
    <w:rsid w:val="000C3B06"/>
    <w:rsid w:val="000C5348"/>
    <w:rsid w:val="000C5C67"/>
    <w:rsid w:val="000D01B5"/>
    <w:rsid w:val="000D1AB1"/>
    <w:rsid w:val="000D316C"/>
    <w:rsid w:val="000D450E"/>
    <w:rsid w:val="000D6A82"/>
    <w:rsid w:val="000D71BE"/>
    <w:rsid w:val="000E603A"/>
    <w:rsid w:val="000F1F23"/>
    <w:rsid w:val="000F3E70"/>
    <w:rsid w:val="00101B29"/>
    <w:rsid w:val="0010204B"/>
    <w:rsid w:val="00105DBD"/>
    <w:rsid w:val="00110DDA"/>
    <w:rsid w:val="001117AF"/>
    <w:rsid w:val="00114DC8"/>
    <w:rsid w:val="0012672B"/>
    <w:rsid w:val="00130079"/>
    <w:rsid w:val="00131CC8"/>
    <w:rsid w:val="00132193"/>
    <w:rsid w:val="001324DA"/>
    <w:rsid w:val="00132F77"/>
    <w:rsid w:val="001331E2"/>
    <w:rsid w:val="0013640C"/>
    <w:rsid w:val="001578B1"/>
    <w:rsid w:val="00164B41"/>
    <w:rsid w:val="0016615C"/>
    <w:rsid w:val="00166E80"/>
    <w:rsid w:val="00173F8F"/>
    <w:rsid w:val="001765A5"/>
    <w:rsid w:val="00184F40"/>
    <w:rsid w:val="00186E67"/>
    <w:rsid w:val="00192B0A"/>
    <w:rsid w:val="001955A7"/>
    <w:rsid w:val="001964D0"/>
    <w:rsid w:val="00197E21"/>
    <w:rsid w:val="001A316F"/>
    <w:rsid w:val="001B0218"/>
    <w:rsid w:val="001B3B33"/>
    <w:rsid w:val="001C02CD"/>
    <w:rsid w:val="001C314D"/>
    <w:rsid w:val="001C7CB5"/>
    <w:rsid w:val="001D1CE5"/>
    <w:rsid w:val="001D4B7F"/>
    <w:rsid w:val="001D71BD"/>
    <w:rsid w:val="001E0FA4"/>
    <w:rsid w:val="001E2895"/>
    <w:rsid w:val="001E5E0E"/>
    <w:rsid w:val="001F59E8"/>
    <w:rsid w:val="001F647E"/>
    <w:rsid w:val="00202BCA"/>
    <w:rsid w:val="00204840"/>
    <w:rsid w:val="00205DC6"/>
    <w:rsid w:val="00210337"/>
    <w:rsid w:val="00210E27"/>
    <w:rsid w:val="00211294"/>
    <w:rsid w:val="00214BC6"/>
    <w:rsid w:val="00215129"/>
    <w:rsid w:val="00216793"/>
    <w:rsid w:val="00220CBE"/>
    <w:rsid w:val="00221E08"/>
    <w:rsid w:val="00227089"/>
    <w:rsid w:val="00234DC1"/>
    <w:rsid w:val="002403CE"/>
    <w:rsid w:val="00242124"/>
    <w:rsid w:val="00246209"/>
    <w:rsid w:val="002477DC"/>
    <w:rsid w:val="002553B8"/>
    <w:rsid w:val="00255C8A"/>
    <w:rsid w:val="00261B3A"/>
    <w:rsid w:val="00261C27"/>
    <w:rsid w:val="00270494"/>
    <w:rsid w:val="0027295E"/>
    <w:rsid w:val="00274EBD"/>
    <w:rsid w:val="00280395"/>
    <w:rsid w:val="00282558"/>
    <w:rsid w:val="002831C0"/>
    <w:rsid w:val="002865C9"/>
    <w:rsid w:val="00286B4E"/>
    <w:rsid w:val="00290898"/>
    <w:rsid w:val="00291A4C"/>
    <w:rsid w:val="0029301F"/>
    <w:rsid w:val="002A12FA"/>
    <w:rsid w:val="002A4A08"/>
    <w:rsid w:val="002A59CA"/>
    <w:rsid w:val="002A6732"/>
    <w:rsid w:val="002B268B"/>
    <w:rsid w:val="002B389B"/>
    <w:rsid w:val="002B5EB9"/>
    <w:rsid w:val="002B6819"/>
    <w:rsid w:val="002B6A45"/>
    <w:rsid w:val="002B76F1"/>
    <w:rsid w:val="002B7B78"/>
    <w:rsid w:val="002C0944"/>
    <w:rsid w:val="002C2238"/>
    <w:rsid w:val="002C2AB9"/>
    <w:rsid w:val="002E0B13"/>
    <w:rsid w:val="002E1A34"/>
    <w:rsid w:val="002E2AA6"/>
    <w:rsid w:val="002E5481"/>
    <w:rsid w:val="002E7AB5"/>
    <w:rsid w:val="002F3F80"/>
    <w:rsid w:val="003001FE"/>
    <w:rsid w:val="003042C8"/>
    <w:rsid w:val="0030439C"/>
    <w:rsid w:val="00305D7F"/>
    <w:rsid w:val="00307D9D"/>
    <w:rsid w:val="00312A5D"/>
    <w:rsid w:val="00321AC4"/>
    <w:rsid w:val="00324453"/>
    <w:rsid w:val="00325711"/>
    <w:rsid w:val="00337F26"/>
    <w:rsid w:val="00340646"/>
    <w:rsid w:val="00340B0F"/>
    <w:rsid w:val="00340F0F"/>
    <w:rsid w:val="00341204"/>
    <w:rsid w:val="00341D67"/>
    <w:rsid w:val="003421D0"/>
    <w:rsid w:val="00343742"/>
    <w:rsid w:val="003446F0"/>
    <w:rsid w:val="00345C59"/>
    <w:rsid w:val="0035290A"/>
    <w:rsid w:val="003570CD"/>
    <w:rsid w:val="0036481E"/>
    <w:rsid w:val="00365B50"/>
    <w:rsid w:val="00365F2C"/>
    <w:rsid w:val="00365FF9"/>
    <w:rsid w:val="00366A00"/>
    <w:rsid w:val="00374085"/>
    <w:rsid w:val="00376E3C"/>
    <w:rsid w:val="00377BE9"/>
    <w:rsid w:val="00381088"/>
    <w:rsid w:val="00382526"/>
    <w:rsid w:val="00382D9E"/>
    <w:rsid w:val="00384057"/>
    <w:rsid w:val="0038788A"/>
    <w:rsid w:val="003901A5"/>
    <w:rsid w:val="003947A2"/>
    <w:rsid w:val="00394E16"/>
    <w:rsid w:val="00395FC3"/>
    <w:rsid w:val="0039768D"/>
    <w:rsid w:val="003A5081"/>
    <w:rsid w:val="003A679A"/>
    <w:rsid w:val="003A6CD0"/>
    <w:rsid w:val="003B745A"/>
    <w:rsid w:val="003B7F35"/>
    <w:rsid w:val="003C74E2"/>
    <w:rsid w:val="003D1A6F"/>
    <w:rsid w:val="003D59C1"/>
    <w:rsid w:val="003D7AC2"/>
    <w:rsid w:val="003E3CE0"/>
    <w:rsid w:val="003E492D"/>
    <w:rsid w:val="003E504F"/>
    <w:rsid w:val="003E6E5A"/>
    <w:rsid w:val="003E7B1F"/>
    <w:rsid w:val="003F1DE5"/>
    <w:rsid w:val="003F2148"/>
    <w:rsid w:val="003F30A2"/>
    <w:rsid w:val="003F4977"/>
    <w:rsid w:val="003F53C0"/>
    <w:rsid w:val="004008CA"/>
    <w:rsid w:val="0040467F"/>
    <w:rsid w:val="004048F6"/>
    <w:rsid w:val="00410337"/>
    <w:rsid w:val="004128FB"/>
    <w:rsid w:val="00412EB9"/>
    <w:rsid w:val="00417796"/>
    <w:rsid w:val="00420724"/>
    <w:rsid w:val="00421760"/>
    <w:rsid w:val="00426CA6"/>
    <w:rsid w:val="004345A2"/>
    <w:rsid w:val="00436539"/>
    <w:rsid w:val="0043729A"/>
    <w:rsid w:val="00452103"/>
    <w:rsid w:val="00457449"/>
    <w:rsid w:val="004604BE"/>
    <w:rsid w:val="0046056D"/>
    <w:rsid w:val="00474A79"/>
    <w:rsid w:val="00483233"/>
    <w:rsid w:val="004845E5"/>
    <w:rsid w:val="00484C55"/>
    <w:rsid w:val="004855DC"/>
    <w:rsid w:val="00486014"/>
    <w:rsid w:val="00490CC0"/>
    <w:rsid w:val="004927EA"/>
    <w:rsid w:val="004945D2"/>
    <w:rsid w:val="004949F9"/>
    <w:rsid w:val="00496A58"/>
    <w:rsid w:val="00496F95"/>
    <w:rsid w:val="004A1C22"/>
    <w:rsid w:val="004A2C55"/>
    <w:rsid w:val="004A2EA1"/>
    <w:rsid w:val="004A32B1"/>
    <w:rsid w:val="004A3F75"/>
    <w:rsid w:val="004A61E1"/>
    <w:rsid w:val="004B181F"/>
    <w:rsid w:val="004B31AB"/>
    <w:rsid w:val="004B3F39"/>
    <w:rsid w:val="004B432B"/>
    <w:rsid w:val="004B6EA3"/>
    <w:rsid w:val="004C0D6B"/>
    <w:rsid w:val="004C26C2"/>
    <w:rsid w:val="004C2E5F"/>
    <w:rsid w:val="004C4BBD"/>
    <w:rsid w:val="004D2E76"/>
    <w:rsid w:val="004D355B"/>
    <w:rsid w:val="004D3B6D"/>
    <w:rsid w:val="004D5CFD"/>
    <w:rsid w:val="004D694A"/>
    <w:rsid w:val="004E12C3"/>
    <w:rsid w:val="004E25F4"/>
    <w:rsid w:val="004E7481"/>
    <w:rsid w:val="004F31FA"/>
    <w:rsid w:val="004F6067"/>
    <w:rsid w:val="00500FEF"/>
    <w:rsid w:val="00513D2C"/>
    <w:rsid w:val="00514086"/>
    <w:rsid w:val="005149DE"/>
    <w:rsid w:val="00514B47"/>
    <w:rsid w:val="00517549"/>
    <w:rsid w:val="005240C6"/>
    <w:rsid w:val="00525648"/>
    <w:rsid w:val="005305BF"/>
    <w:rsid w:val="00533877"/>
    <w:rsid w:val="00542340"/>
    <w:rsid w:val="005424B8"/>
    <w:rsid w:val="00542D21"/>
    <w:rsid w:val="00545214"/>
    <w:rsid w:val="005473A5"/>
    <w:rsid w:val="005523AB"/>
    <w:rsid w:val="00553AF2"/>
    <w:rsid w:val="00561683"/>
    <w:rsid w:val="00561A23"/>
    <w:rsid w:val="00565714"/>
    <w:rsid w:val="00567628"/>
    <w:rsid w:val="0057248C"/>
    <w:rsid w:val="00574B72"/>
    <w:rsid w:val="00581DA8"/>
    <w:rsid w:val="00583170"/>
    <w:rsid w:val="0059325C"/>
    <w:rsid w:val="005935BB"/>
    <w:rsid w:val="00594A64"/>
    <w:rsid w:val="005A0365"/>
    <w:rsid w:val="005A36C6"/>
    <w:rsid w:val="005A4BAC"/>
    <w:rsid w:val="005A56B4"/>
    <w:rsid w:val="005A7E5B"/>
    <w:rsid w:val="005B1501"/>
    <w:rsid w:val="005B3914"/>
    <w:rsid w:val="005C10C5"/>
    <w:rsid w:val="005D1FFD"/>
    <w:rsid w:val="005D21AC"/>
    <w:rsid w:val="005D30EA"/>
    <w:rsid w:val="005D5398"/>
    <w:rsid w:val="005D7299"/>
    <w:rsid w:val="005D7346"/>
    <w:rsid w:val="005D792F"/>
    <w:rsid w:val="005E14E3"/>
    <w:rsid w:val="005E79D0"/>
    <w:rsid w:val="005F0711"/>
    <w:rsid w:val="005F4CE6"/>
    <w:rsid w:val="00600241"/>
    <w:rsid w:val="00603467"/>
    <w:rsid w:val="00606ACD"/>
    <w:rsid w:val="00606BF3"/>
    <w:rsid w:val="00612A0F"/>
    <w:rsid w:val="00613D77"/>
    <w:rsid w:val="0061525E"/>
    <w:rsid w:val="00621F05"/>
    <w:rsid w:val="00625D6A"/>
    <w:rsid w:val="00630238"/>
    <w:rsid w:val="00630791"/>
    <w:rsid w:val="00631A97"/>
    <w:rsid w:val="0063373F"/>
    <w:rsid w:val="00634589"/>
    <w:rsid w:val="0063648E"/>
    <w:rsid w:val="00636799"/>
    <w:rsid w:val="00637C1B"/>
    <w:rsid w:val="00645126"/>
    <w:rsid w:val="00651F22"/>
    <w:rsid w:val="00655A7B"/>
    <w:rsid w:val="0066116F"/>
    <w:rsid w:val="006661E4"/>
    <w:rsid w:val="006661F7"/>
    <w:rsid w:val="0068172D"/>
    <w:rsid w:val="00684DEC"/>
    <w:rsid w:val="0068530B"/>
    <w:rsid w:val="0068709C"/>
    <w:rsid w:val="0069127F"/>
    <w:rsid w:val="00692852"/>
    <w:rsid w:val="006939B3"/>
    <w:rsid w:val="00697985"/>
    <w:rsid w:val="006A10F7"/>
    <w:rsid w:val="006A32B9"/>
    <w:rsid w:val="006A3578"/>
    <w:rsid w:val="006A5897"/>
    <w:rsid w:val="006A5FE6"/>
    <w:rsid w:val="006A6621"/>
    <w:rsid w:val="006A757A"/>
    <w:rsid w:val="006B3B46"/>
    <w:rsid w:val="006B654B"/>
    <w:rsid w:val="006C067F"/>
    <w:rsid w:val="006C3B5D"/>
    <w:rsid w:val="006C53F2"/>
    <w:rsid w:val="006C5BD8"/>
    <w:rsid w:val="006C6E03"/>
    <w:rsid w:val="006D336F"/>
    <w:rsid w:val="006D7D4D"/>
    <w:rsid w:val="006E0ACC"/>
    <w:rsid w:val="006E3163"/>
    <w:rsid w:val="006E4794"/>
    <w:rsid w:val="006E745B"/>
    <w:rsid w:val="006E7702"/>
    <w:rsid w:val="006F0F7E"/>
    <w:rsid w:val="006F26AC"/>
    <w:rsid w:val="0070192A"/>
    <w:rsid w:val="00703D85"/>
    <w:rsid w:val="00710834"/>
    <w:rsid w:val="00711109"/>
    <w:rsid w:val="00711991"/>
    <w:rsid w:val="00720857"/>
    <w:rsid w:val="007212BB"/>
    <w:rsid w:val="00723DD3"/>
    <w:rsid w:val="007308DB"/>
    <w:rsid w:val="00730D10"/>
    <w:rsid w:val="007315C3"/>
    <w:rsid w:val="007352DC"/>
    <w:rsid w:val="007366EE"/>
    <w:rsid w:val="00737E37"/>
    <w:rsid w:val="0074032C"/>
    <w:rsid w:val="00743C23"/>
    <w:rsid w:val="00743C68"/>
    <w:rsid w:val="0074477A"/>
    <w:rsid w:val="00744E0D"/>
    <w:rsid w:val="0074658B"/>
    <w:rsid w:val="00750466"/>
    <w:rsid w:val="007505A0"/>
    <w:rsid w:val="007513A3"/>
    <w:rsid w:val="00763097"/>
    <w:rsid w:val="00765AE9"/>
    <w:rsid w:val="00765BA5"/>
    <w:rsid w:val="00767CB0"/>
    <w:rsid w:val="00774078"/>
    <w:rsid w:val="00774A81"/>
    <w:rsid w:val="007824B9"/>
    <w:rsid w:val="00783C75"/>
    <w:rsid w:val="007866A5"/>
    <w:rsid w:val="00793028"/>
    <w:rsid w:val="00794FC1"/>
    <w:rsid w:val="007A01EF"/>
    <w:rsid w:val="007A055F"/>
    <w:rsid w:val="007A3B87"/>
    <w:rsid w:val="007A7EB3"/>
    <w:rsid w:val="007B0D26"/>
    <w:rsid w:val="007C1EB5"/>
    <w:rsid w:val="007C30F7"/>
    <w:rsid w:val="007C6A9F"/>
    <w:rsid w:val="007D2449"/>
    <w:rsid w:val="007D2CDD"/>
    <w:rsid w:val="007D34CE"/>
    <w:rsid w:val="007D4606"/>
    <w:rsid w:val="007D53AC"/>
    <w:rsid w:val="007D7446"/>
    <w:rsid w:val="007D7F0D"/>
    <w:rsid w:val="007E0C1E"/>
    <w:rsid w:val="007E1020"/>
    <w:rsid w:val="007E3E08"/>
    <w:rsid w:val="007E50D6"/>
    <w:rsid w:val="007F26D7"/>
    <w:rsid w:val="007F2CD2"/>
    <w:rsid w:val="007F6BD3"/>
    <w:rsid w:val="007F72F3"/>
    <w:rsid w:val="008128F9"/>
    <w:rsid w:val="0082098D"/>
    <w:rsid w:val="00821516"/>
    <w:rsid w:val="0082560B"/>
    <w:rsid w:val="00827561"/>
    <w:rsid w:val="00830E22"/>
    <w:rsid w:val="0083443B"/>
    <w:rsid w:val="00842679"/>
    <w:rsid w:val="0084437F"/>
    <w:rsid w:val="008457A3"/>
    <w:rsid w:val="00845ADA"/>
    <w:rsid w:val="00846AE0"/>
    <w:rsid w:val="008561ED"/>
    <w:rsid w:val="0086351B"/>
    <w:rsid w:val="00867B6E"/>
    <w:rsid w:val="00881F44"/>
    <w:rsid w:val="00887147"/>
    <w:rsid w:val="00890541"/>
    <w:rsid w:val="00894927"/>
    <w:rsid w:val="008A16EF"/>
    <w:rsid w:val="008A3C05"/>
    <w:rsid w:val="008B1771"/>
    <w:rsid w:val="008B67AD"/>
    <w:rsid w:val="008B6CEA"/>
    <w:rsid w:val="008C071A"/>
    <w:rsid w:val="008C183E"/>
    <w:rsid w:val="008D045C"/>
    <w:rsid w:val="008D174B"/>
    <w:rsid w:val="008D77C5"/>
    <w:rsid w:val="008E1794"/>
    <w:rsid w:val="008E2367"/>
    <w:rsid w:val="008E2CC4"/>
    <w:rsid w:val="008E4007"/>
    <w:rsid w:val="008E4D13"/>
    <w:rsid w:val="008E6352"/>
    <w:rsid w:val="008F0F4B"/>
    <w:rsid w:val="008F19F4"/>
    <w:rsid w:val="008F1BD9"/>
    <w:rsid w:val="008F227F"/>
    <w:rsid w:val="008F2F53"/>
    <w:rsid w:val="00902328"/>
    <w:rsid w:val="00902F98"/>
    <w:rsid w:val="009033B1"/>
    <w:rsid w:val="00903CCE"/>
    <w:rsid w:val="00903D3E"/>
    <w:rsid w:val="0090501E"/>
    <w:rsid w:val="009054AA"/>
    <w:rsid w:val="009113EA"/>
    <w:rsid w:val="0091267A"/>
    <w:rsid w:val="00916355"/>
    <w:rsid w:val="009249AC"/>
    <w:rsid w:val="00932012"/>
    <w:rsid w:val="00932AA3"/>
    <w:rsid w:val="009407BE"/>
    <w:rsid w:val="00942C2F"/>
    <w:rsid w:val="00944DCF"/>
    <w:rsid w:val="00951AD9"/>
    <w:rsid w:val="00952D87"/>
    <w:rsid w:val="00953162"/>
    <w:rsid w:val="00956AFD"/>
    <w:rsid w:val="00957D67"/>
    <w:rsid w:val="00962DF9"/>
    <w:rsid w:val="009711B3"/>
    <w:rsid w:val="00974CDF"/>
    <w:rsid w:val="00975425"/>
    <w:rsid w:val="00975F7C"/>
    <w:rsid w:val="00975F80"/>
    <w:rsid w:val="00976067"/>
    <w:rsid w:val="0097798E"/>
    <w:rsid w:val="00977E4F"/>
    <w:rsid w:val="00981ECE"/>
    <w:rsid w:val="00982BEA"/>
    <w:rsid w:val="0098700E"/>
    <w:rsid w:val="009876E5"/>
    <w:rsid w:val="00991FEE"/>
    <w:rsid w:val="009976DF"/>
    <w:rsid w:val="009A1DD6"/>
    <w:rsid w:val="009A2053"/>
    <w:rsid w:val="009A3B8F"/>
    <w:rsid w:val="009A6AD8"/>
    <w:rsid w:val="009B39DA"/>
    <w:rsid w:val="009B4634"/>
    <w:rsid w:val="009B66FB"/>
    <w:rsid w:val="009B7EE9"/>
    <w:rsid w:val="009C23C5"/>
    <w:rsid w:val="009C4ABA"/>
    <w:rsid w:val="009C654A"/>
    <w:rsid w:val="009C6711"/>
    <w:rsid w:val="009C767C"/>
    <w:rsid w:val="009D08AB"/>
    <w:rsid w:val="009D25D7"/>
    <w:rsid w:val="009E2017"/>
    <w:rsid w:val="009E2451"/>
    <w:rsid w:val="009E499B"/>
    <w:rsid w:val="009E546D"/>
    <w:rsid w:val="009F12B9"/>
    <w:rsid w:val="009F1F53"/>
    <w:rsid w:val="00A00866"/>
    <w:rsid w:val="00A0193A"/>
    <w:rsid w:val="00A0281C"/>
    <w:rsid w:val="00A02C6C"/>
    <w:rsid w:val="00A0584C"/>
    <w:rsid w:val="00A068F6"/>
    <w:rsid w:val="00A137B2"/>
    <w:rsid w:val="00A140AD"/>
    <w:rsid w:val="00A20DFF"/>
    <w:rsid w:val="00A2221B"/>
    <w:rsid w:val="00A374E0"/>
    <w:rsid w:val="00A379F1"/>
    <w:rsid w:val="00A5402F"/>
    <w:rsid w:val="00A54778"/>
    <w:rsid w:val="00A57521"/>
    <w:rsid w:val="00A6132D"/>
    <w:rsid w:val="00A61E43"/>
    <w:rsid w:val="00A637A4"/>
    <w:rsid w:val="00A63F8E"/>
    <w:rsid w:val="00A738AA"/>
    <w:rsid w:val="00A7555F"/>
    <w:rsid w:val="00A77C0D"/>
    <w:rsid w:val="00A80645"/>
    <w:rsid w:val="00A81AC6"/>
    <w:rsid w:val="00A926CC"/>
    <w:rsid w:val="00A9344C"/>
    <w:rsid w:val="00A94909"/>
    <w:rsid w:val="00A96531"/>
    <w:rsid w:val="00A97DDE"/>
    <w:rsid w:val="00AA2C03"/>
    <w:rsid w:val="00AA30EC"/>
    <w:rsid w:val="00AA3877"/>
    <w:rsid w:val="00AA5E55"/>
    <w:rsid w:val="00AB0E2E"/>
    <w:rsid w:val="00AB11D3"/>
    <w:rsid w:val="00AB6110"/>
    <w:rsid w:val="00AB77B2"/>
    <w:rsid w:val="00AC112C"/>
    <w:rsid w:val="00AC1C62"/>
    <w:rsid w:val="00AC2ABB"/>
    <w:rsid w:val="00AC3788"/>
    <w:rsid w:val="00AC45A3"/>
    <w:rsid w:val="00AC77CD"/>
    <w:rsid w:val="00AD03D9"/>
    <w:rsid w:val="00AD21F5"/>
    <w:rsid w:val="00AD658C"/>
    <w:rsid w:val="00AD6E2D"/>
    <w:rsid w:val="00AE2A24"/>
    <w:rsid w:val="00AE30B1"/>
    <w:rsid w:val="00AE3E80"/>
    <w:rsid w:val="00AE502E"/>
    <w:rsid w:val="00AE6138"/>
    <w:rsid w:val="00AF140F"/>
    <w:rsid w:val="00AF47D9"/>
    <w:rsid w:val="00AF6D98"/>
    <w:rsid w:val="00B00BE1"/>
    <w:rsid w:val="00B10315"/>
    <w:rsid w:val="00B12320"/>
    <w:rsid w:val="00B169AD"/>
    <w:rsid w:val="00B20A39"/>
    <w:rsid w:val="00B22C79"/>
    <w:rsid w:val="00B230E6"/>
    <w:rsid w:val="00B23B17"/>
    <w:rsid w:val="00B2600A"/>
    <w:rsid w:val="00B2692C"/>
    <w:rsid w:val="00B275A5"/>
    <w:rsid w:val="00B27739"/>
    <w:rsid w:val="00B33B91"/>
    <w:rsid w:val="00B41CBF"/>
    <w:rsid w:val="00B42F8E"/>
    <w:rsid w:val="00B456CB"/>
    <w:rsid w:val="00B5332B"/>
    <w:rsid w:val="00B5531E"/>
    <w:rsid w:val="00B56266"/>
    <w:rsid w:val="00B61363"/>
    <w:rsid w:val="00B631A1"/>
    <w:rsid w:val="00B6374F"/>
    <w:rsid w:val="00B66448"/>
    <w:rsid w:val="00B70FEE"/>
    <w:rsid w:val="00B72780"/>
    <w:rsid w:val="00B76E87"/>
    <w:rsid w:val="00B818E5"/>
    <w:rsid w:val="00B851DE"/>
    <w:rsid w:val="00B87A89"/>
    <w:rsid w:val="00B92A70"/>
    <w:rsid w:val="00BA14AC"/>
    <w:rsid w:val="00BA1A92"/>
    <w:rsid w:val="00BA3290"/>
    <w:rsid w:val="00BA3CE8"/>
    <w:rsid w:val="00BA7B9C"/>
    <w:rsid w:val="00BB16FC"/>
    <w:rsid w:val="00BB2B5A"/>
    <w:rsid w:val="00BB45DE"/>
    <w:rsid w:val="00BB4A27"/>
    <w:rsid w:val="00BC3A27"/>
    <w:rsid w:val="00BC6FEB"/>
    <w:rsid w:val="00BD0B3B"/>
    <w:rsid w:val="00BD32D5"/>
    <w:rsid w:val="00BD5234"/>
    <w:rsid w:val="00BD766A"/>
    <w:rsid w:val="00BE00F0"/>
    <w:rsid w:val="00BE2EA8"/>
    <w:rsid w:val="00BE405B"/>
    <w:rsid w:val="00BE4D82"/>
    <w:rsid w:val="00BE4F40"/>
    <w:rsid w:val="00BE6099"/>
    <w:rsid w:val="00BE7B0A"/>
    <w:rsid w:val="00BF08CC"/>
    <w:rsid w:val="00BF1968"/>
    <w:rsid w:val="00BF2F95"/>
    <w:rsid w:val="00C0142F"/>
    <w:rsid w:val="00C02795"/>
    <w:rsid w:val="00C039E7"/>
    <w:rsid w:val="00C04972"/>
    <w:rsid w:val="00C07F46"/>
    <w:rsid w:val="00C11922"/>
    <w:rsid w:val="00C13148"/>
    <w:rsid w:val="00C131EE"/>
    <w:rsid w:val="00C20E54"/>
    <w:rsid w:val="00C21375"/>
    <w:rsid w:val="00C26D0B"/>
    <w:rsid w:val="00C40C32"/>
    <w:rsid w:val="00C42C6D"/>
    <w:rsid w:val="00C457AE"/>
    <w:rsid w:val="00C45D5E"/>
    <w:rsid w:val="00C52335"/>
    <w:rsid w:val="00C53214"/>
    <w:rsid w:val="00C637E2"/>
    <w:rsid w:val="00C63BB1"/>
    <w:rsid w:val="00C63ED4"/>
    <w:rsid w:val="00C71928"/>
    <w:rsid w:val="00C7719C"/>
    <w:rsid w:val="00C77F00"/>
    <w:rsid w:val="00C821D4"/>
    <w:rsid w:val="00C828C1"/>
    <w:rsid w:val="00C8535F"/>
    <w:rsid w:val="00C86A7A"/>
    <w:rsid w:val="00C91647"/>
    <w:rsid w:val="00C91F1D"/>
    <w:rsid w:val="00C93533"/>
    <w:rsid w:val="00C93D1F"/>
    <w:rsid w:val="00C971FC"/>
    <w:rsid w:val="00C972CC"/>
    <w:rsid w:val="00C97D12"/>
    <w:rsid w:val="00CA1B50"/>
    <w:rsid w:val="00CA4C51"/>
    <w:rsid w:val="00CB505F"/>
    <w:rsid w:val="00CB593F"/>
    <w:rsid w:val="00CC1A25"/>
    <w:rsid w:val="00CC72AA"/>
    <w:rsid w:val="00CC73F4"/>
    <w:rsid w:val="00CD099A"/>
    <w:rsid w:val="00CD47F6"/>
    <w:rsid w:val="00CE2B71"/>
    <w:rsid w:val="00CF25BD"/>
    <w:rsid w:val="00D00019"/>
    <w:rsid w:val="00D038C1"/>
    <w:rsid w:val="00D03DCD"/>
    <w:rsid w:val="00D047FD"/>
    <w:rsid w:val="00D04E8B"/>
    <w:rsid w:val="00D04EDE"/>
    <w:rsid w:val="00D11017"/>
    <w:rsid w:val="00D11EA6"/>
    <w:rsid w:val="00D12DC3"/>
    <w:rsid w:val="00D13AC8"/>
    <w:rsid w:val="00D13F1C"/>
    <w:rsid w:val="00D14740"/>
    <w:rsid w:val="00D15ED1"/>
    <w:rsid w:val="00D214EA"/>
    <w:rsid w:val="00D23091"/>
    <w:rsid w:val="00D2597B"/>
    <w:rsid w:val="00D27D77"/>
    <w:rsid w:val="00D34766"/>
    <w:rsid w:val="00D356FE"/>
    <w:rsid w:val="00D412DF"/>
    <w:rsid w:val="00D4167D"/>
    <w:rsid w:val="00D42B7E"/>
    <w:rsid w:val="00D473CF"/>
    <w:rsid w:val="00D535E6"/>
    <w:rsid w:val="00D55FD7"/>
    <w:rsid w:val="00D56571"/>
    <w:rsid w:val="00D56C90"/>
    <w:rsid w:val="00D5769F"/>
    <w:rsid w:val="00D60A0A"/>
    <w:rsid w:val="00D659C4"/>
    <w:rsid w:val="00D70B86"/>
    <w:rsid w:val="00D736E5"/>
    <w:rsid w:val="00D74E33"/>
    <w:rsid w:val="00D7509E"/>
    <w:rsid w:val="00D83DC7"/>
    <w:rsid w:val="00D91873"/>
    <w:rsid w:val="00D92EF2"/>
    <w:rsid w:val="00DA3C49"/>
    <w:rsid w:val="00DB3A16"/>
    <w:rsid w:val="00DB436C"/>
    <w:rsid w:val="00DB4DA2"/>
    <w:rsid w:val="00DB5EB6"/>
    <w:rsid w:val="00DC1B8A"/>
    <w:rsid w:val="00DC2673"/>
    <w:rsid w:val="00DC5171"/>
    <w:rsid w:val="00DC726E"/>
    <w:rsid w:val="00DD7D3C"/>
    <w:rsid w:val="00DE1B6B"/>
    <w:rsid w:val="00DE22FA"/>
    <w:rsid w:val="00DE412D"/>
    <w:rsid w:val="00DF077E"/>
    <w:rsid w:val="00DF5AD1"/>
    <w:rsid w:val="00DF72D5"/>
    <w:rsid w:val="00E00911"/>
    <w:rsid w:val="00E221A7"/>
    <w:rsid w:val="00E23B69"/>
    <w:rsid w:val="00E33252"/>
    <w:rsid w:val="00E34449"/>
    <w:rsid w:val="00E365BA"/>
    <w:rsid w:val="00E36739"/>
    <w:rsid w:val="00E45134"/>
    <w:rsid w:val="00E451A2"/>
    <w:rsid w:val="00E4603A"/>
    <w:rsid w:val="00E522F2"/>
    <w:rsid w:val="00E5657C"/>
    <w:rsid w:val="00E56FBB"/>
    <w:rsid w:val="00E57659"/>
    <w:rsid w:val="00E605D7"/>
    <w:rsid w:val="00E7487A"/>
    <w:rsid w:val="00E7511A"/>
    <w:rsid w:val="00E80301"/>
    <w:rsid w:val="00E93A38"/>
    <w:rsid w:val="00EA2BB9"/>
    <w:rsid w:val="00EA38BA"/>
    <w:rsid w:val="00EA5D2B"/>
    <w:rsid w:val="00EB24A7"/>
    <w:rsid w:val="00EB61C7"/>
    <w:rsid w:val="00EB750A"/>
    <w:rsid w:val="00EC0FCA"/>
    <w:rsid w:val="00EC453D"/>
    <w:rsid w:val="00EC6362"/>
    <w:rsid w:val="00EC63A0"/>
    <w:rsid w:val="00EC6B04"/>
    <w:rsid w:val="00EC6D0B"/>
    <w:rsid w:val="00ED3BD7"/>
    <w:rsid w:val="00ED5CF0"/>
    <w:rsid w:val="00ED6659"/>
    <w:rsid w:val="00EE037C"/>
    <w:rsid w:val="00EE0CC0"/>
    <w:rsid w:val="00EE292B"/>
    <w:rsid w:val="00EE29E6"/>
    <w:rsid w:val="00EE4C98"/>
    <w:rsid w:val="00EF02C6"/>
    <w:rsid w:val="00EF137F"/>
    <w:rsid w:val="00EF1ADC"/>
    <w:rsid w:val="00F0424A"/>
    <w:rsid w:val="00F05A95"/>
    <w:rsid w:val="00F07145"/>
    <w:rsid w:val="00F12881"/>
    <w:rsid w:val="00F141C7"/>
    <w:rsid w:val="00F1605C"/>
    <w:rsid w:val="00F2073B"/>
    <w:rsid w:val="00F213E7"/>
    <w:rsid w:val="00F23C7E"/>
    <w:rsid w:val="00F33574"/>
    <w:rsid w:val="00F35E0C"/>
    <w:rsid w:val="00F36969"/>
    <w:rsid w:val="00F3751D"/>
    <w:rsid w:val="00F40518"/>
    <w:rsid w:val="00F405D7"/>
    <w:rsid w:val="00F41342"/>
    <w:rsid w:val="00F4527D"/>
    <w:rsid w:val="00F46819"/>
    <w:rsid w:val="00F47612"/>
    <w:rsid w:val="00F47A14"/>
    <w:rsid w:val="00F51563"/>
    <w:rsid w:val="00F52F91"/>
    <w:rsid w:val="00F537DB"/>
    <w:rsid w:val="00F5523E"/>
    <w:rsid w:val="00F637ED"/>
    <w:rsid w:val="00F650E9"/>
    <w:rsid w:val="00F65593"/>
    <w:rsid w:val="00F6739C"/>
    <w:rsid w:val="00F67C99"/>
    <w:rsid w:val="00F74E58"/>
    <w:rsid w:val="00F767DF"/>
    <w:rsid w:val="00F8097C"/>
    <w:rsid w:val="00F831D8"/>
    <w:rsid w:val="00F83908"/>
    <w:rsid w:val="00F904ED"/>
    <w:rsid w:val="00F95372"/>
    <w:rsid w:val="00FA0B29"/>
    <w:rsid w:val="00FA18CA"/>
    <w:rsid w:val="00FA256D"/>
    <w:rsid w:val="00FA2D21"/>
    <w:rsid w:val="00FA2D28"/>
    <w:rsid w:val="00FA5F19"/>
    <w:rsid w:val="00FA6E65"/>
    <w:rsid w:val="00FB20A3"/>
    <w:rsid w:val="00FB38C3"/>
    <w:rsid w:val="00FC2795"/>
    <w:rsid w:val="00FC365C"/>
    <w:rsid w:val="00FC4FA8"/>
    <w:rsid w:val="00FD4445"/>
    <w:rsid w:val="00FD6609"/>
    <w:rsid w:val="00FE408F"/>
    <w:rsid w:val="00FE4A3D"/>
    <w:rsid w:val="00FF25F6"/>
    <w:rsid w:val="08FECDE3"/>
    <w:rsid w:val="16DA1339"/>
    <w:rsid w:val="2C33C079"/>
    <w:rsid w:val="3C2CEA71"/>
    <w:rsid w:val="7C14984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635EC84"/>
  <w15:docId w15:val="{B909E744-43E9-4413-B0D6-25E133C4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4"/>
        <w:szCs w:val="24"/>
        <w:lang w:val="fr-FR" w:eastAsia="fr-FR"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7" w:semiHidden="1" w:unhideWhenUsed="1"/>
    <w:lsdException w:name="heading 8" w:semiHidden="1" w:unhideWhenUsed="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77E4F"/>
    <w:rPr>
      <w:rFonts w:ascii="Gill Sans MT" w:hAnsi="Gill Sans MT"/>
    </w:rPr>
  </w:style>
  <w:style w:type="paragraph" w:styleId="Titre1">
    <w:name w:val="heading 1"/>
    <w:basedOn w:val="Titre"/>
    <w:next w:val="Retraitnormal"/>
    <w:qFormat/>
    <w:rsid w:val="00202BCA"/>
    <w:pPr>
      <w:keepNext/>
      <w:pageBreakBefore/>
      <w:numPr>
        <w:numId w:val="1"/>
      </w:numPr>
      <w:tabs>
        <w:tab w:val="left" w:pos="851"/>
      </w:tabs>
      <w:spacing w:before="360" w:after="180"/>
      <w:jc w:val="left"/>
      <w:outlineLvl w:val="0"/>
    </w:pPr>
    <w:rPr>
      <w:b/>
      <w:bCs/>
      <w:color w:val="345D7E"/>
      <w:kern w:val="32"/>
      <w:sz w:val="44"/>
      <w:szCs w:val="40"/>
    </w:rPr>
  </w:style>
  <w:style w:type="paragraph" w:styleId="Titre2">
    <w:name w:val="heading 2"/>
    <w:basedOn w:val="Titre1"/>
    <w:next w:val="Retraitnormal"/>
    <w:qFormat/>
    <w:rsid w:val="001F647E"/>
    <w:pPr>
      <w:pageBreakBefore w:val="0"/>
      <w:numPr>
        <w:ilvl w:val="1"/>
      </w:numPr>
      <w:spacing w:after="240"/>
      <w:ind w:left="0" w:firstLine="0"/>
      <w:outlineLvl w:val="1"/>
    </w:pPr>
    <w:rPr>
      <w:bCs w:val="0"/>
      <w:color w:val="008B95" w:themeColor="text2"/>
      <w:sz w:val="32"/>
      <w:szCs w:val="32"/>
    </w:rPr>
  </w:style>
  <w:style w:type="paragraph" w:styleId="Titre3">
    <w:name w:val="heading 3"/>
    <w:basedOn w:val="Titre2"/>
    <w:next w:val="Retraitnormal"/>
    <w:qFormat/>
    <w:rsid w:val="00C52335"/>
    <w:pPr>
      <w:numPr>
        <w:ilvl w:val="2"/>
      </w:numPr>
      <w:tabs>
        <w:tab w:val="clear" w:pos="567"/>
        <w:tab w:val="clear" w:pos="851"/>
        <w:tab w:val="left" w:pos="993"/>
      </w:tabs>
      <w:ind w:left="851" w:hanging="851"/>
      <w:outlineLvl w:val="2"/>
    </w:pPr>
    <w:rPr>
      <w:b w:val="0"/>
      <w:bCs/>
      <w:sz w:val="28"/>
      <w:szCs w:val="28"/>
    </w:rPr>
  </w:style>
  <w:style w:type="paragraph" w:styleId="Titre4">
    <w:name w:val="heading 4"/>
    <w:basedOn w:val="Titre3"/>
    <w:next w:val="Retraitnormal"/>
    <w:qFormat/>
    <w:rsid w:val="00C52335"/>
    <w:pPr>
      <w:numPr>
        <w:ilvl w:val="3"/>
      </w:numPr>
      <w:outlineLvl w:val="3"/>
    </w:pPr>
    <w:rPr>
      <w:bCs w:val="0"/>
      <w:sz w:val="24"/>
    </w:rPr>
  </w:style>
  <w:style w:type="paragraph" w:styleId="Titre5">
    <w:name w:val="heading 5"/>
    <w:basedOn w:val="Titre4"/>
    <w:next w:val="Retraitnormal"/>
    <w:link w:val="Titre5Car"/>
    <w:unhideWhenUsed/>
    <w:qFormat/>
    <w:rsid w:val="00C52335"/>
    <w:pPr>
      <w:numPr>
        <w:ilvl w:val="4"/>
      </w:numPr>
      <w:tabs>
        <w:tab w:val="left" w:pos="1134"/>
      </w:tabs>
      <w:outlineLvl w:val="4"/>
    </w:pPr>
    <w:rPr>
      <w:szCs w:val="20"/>
    </w:rPr>
  </w:style>
  <w:style w:type="paragraph" w:styleId="Titre6">
    <w:name w:val="heading 6"/>
    <w:basedOn w:val="Titre5"/>
    <w:next w:val="Retraitnormal"/>
    <w:link w:val="Titre6Car"/>
    <w:autoRedefine/>
    <w:rsid w:val="00F8097C"/>
    <w:pPr>
      <w:numPr>
        <w:ilvl w:val="5"/>
      </w:numPr>
      <w:spacing w:before="60"/>
      <w:outlineLvl w:val="5"/>
    </w:pPr>
    <w:rPr>
      <w:bCs/>
    </w:rPr>
  </w:style>
  <w:style w:type="paragraph" w:styleId="Titre7">
    <w:name w:val="heading 7"/>
    <w:basedOn w:val="Titre6"/>
    <w:next w:val="Retraitnormal"/>
    <w:link w:val="Titre7Car"/>
    <w:unhideWhenUsed/>
    <w:rsid w:val="00606ACD"/>
    <w:pPr>
      <w:keepLines/>
      <w:numPr>
        <w:ilvl w:val="6"/>
      </w:numPr>
      <w:tabs>
        <w:tab w:val="clear" w:pos="1134"/>
        <w:tab w:val="left" w:pos="1560"/>
      </w:tabs>
      <w:spacing w:before="40"/>
      <w:outlineLvl w:val="6"/>
    </w:pPr>
    <w:rPr>
      <w:rFonts w:eastAsiaTheme="majorEastAsia" w:cstheme="majorBidi"/>
      <w:iCs/>
    </w:rPr>
  </w:style>
  <w:style w:type="paragraph" w:styleId="Titre8">
    <w:name w:val="heading 8"/>
    <w:basedOn w:val="Titre7"/>
    <w:next w:val="Retraitnormal"/>
    <w:link w:val="Titre8Car"/>
    <w:unhideWhenUsed/>
    <w:rsid w:val="009B4634"/>
    <w:pPr>
      <w:numPr>
        <w:ilvl w:val="7"/>
      </w:numPr>
      <w:tabs>
        <w:tab w:val="clear" w:pos="1560"/>
        <w:tab w:val="left" w:pos="1701"/>
      </w:tabs>
      <w:outlineLvl w:val="7"/>
    </w:pPr>
    <w:rPr>
      <w:szCs w:val="21"/>
    </w:rPr>
  </w:style>
  <w:style w:type="paragraph" w:styleId="Titre9">
    <w:name w:val="heading 9"/>
    <w:basedOn w:val="Titre8"/>
    <w:next w:val="Retraitnormal"/>
    <w:link w:val="Titre9Car"/>
    <w:unhideWhenUsed/>
    <w:qFormat/>
    <w:rsid w:val="001F647E"/>
    <w:pPr>
      <w:numPr>
        <w:ilvl w:val="8"/>
      </w:numPr>
      <w:tabs>
        <w:tab w:val="left" w:pos="1843"/>
      </w:tabs>
      <w:outlineLvl w:val="8"/>
    </w:pPr>
    <w:rPr>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rsid w:val="00606ACD"/>
    <w:rPr>
      <w:rFonts w:ascii="Century Gothic" w:eastAsiaTheme="majorEastAsia" w:hAnsi="Century Gothic" w:cstheme="majorBidi"/>
      <w:bCs/>
      <w:iCs/>
      <w:color w:val="008B95" w:themeColor="text2"/>
      <w:kern w:val="32"/>
      <w:szCs w:val="20"/>
    </w:rPr>
  </w:style>
  <w:style w:type="paragraph" w:styleId="Pieddepage">
    <w:name w:val="footer"/>
    <w:basedOn w:val="Normal"/>
    <w:qFormat/>
    <w:rsid w:val="00957D67"/>
    <w:pPr>
      <w:tabs>
        <w:tab w:val="center" w:pos="4536"/>
        <w:tab w:val="right" w:pos="9637"/>
      </w:tabs>
    </w:pPr>
    <w:rPr>
      <w:color w:val="89AFCE" w:themeColor="text1" w:themeTint="80"/>
      <w:sz w:val="20"/>
    </w:rPr>
  </w:style>
  <w:style w:type="paragraph" w:styleId="TM1">
    <w:name w:val="toc 1"/>
    <w:basedOn w:val="Normal"/>
    <w:next w:val="TM2"/>
    <w:uiPriority w:val="39"/>
    <w:qFormat/>
    <w:rsid w:val="0069127F"/>
    <w:pPr>
      <w:tabs>
        <w:tab w:val="left" w:pos="567"/>
        <w:tab w:val="right" w:leader="dot" w:pos="10206"/>
      </w:tabs>
      <w:spacing w:before="120" w:after="60" w:line="276" w:lineRule="auto"/>
      <w:ind w:right="-2"/>
      <w:jc w:val="both"/>
    </w:pPr>
    <w:rPr>
      <w:rFonts w:ascii="Century Gothic" w:hAnsi="Century Gothic" w:cs="Calibri"/>
      <w:bCs/>
      <w:noProof/>
      <w:sz w:val="32"/>
    </w:rPr>
  </w:style>
  <w:style w:type="paragraph" w:styleId="Listepuces2">
    <w:name w:val="List Bullet 2"/>
    <w:basedOn w:val="Listepuces"/>
    <w:unhideWhenUsed/>
    <w:qFormat/>
    <w:rsid w:val="00C971FC"/>
    <w:pPr>
      <w:numPr>
        <w:ilvl w:val="1"/>
      </w:numPr>
    </w:pPr>
  </w:style>
  <w:style w:type="paragraph" w:styleId="Listenumros">
    <w:name w:val="List Number"/>
    <w:basedOn w:val="Normal"/>
    <w:qFormat/>
    <w:rsid w:val="0082098D"/>
    <w:pPr>
      <w:numPr>
        <w:numId w:val="6"/>
      </w:numPr>
      <w:spacing w:before="120" w:after="60" w:line="276" w:lineRule="auto"/>
      <w:contextualSpacing/>
      <w:jc w:val="both"/>
    </w:pPr>
    <w:rPr>
      <w:rFonts w:cs="Calibri"/>
    </w:rPr>
  </w:style>
  <w:style w:type="character" w:styleId="Lienhypertexte">
    <w:name w:val="Hyperlink"/>
    <w:uiPriority w:val="99"/>
    <w:qFormat/>
    <w:rsid w:val="006C53F2"/>
    <w:rPr>
      <w:color w:val="0000FF"/>
      <w:u w:val="single"/>
    </w:rPr>
  </w:style>
  <w:style w:type="character" w:customStyle="1" w:styleId="Titre8Car">
    <w:name w:val="Titre 8 Car"/>
    <w:basedOn w:val="Policepardfaut"/>
    <w:link w:val="Titre8"/>
    <w:rsid w:val="009B4634"/>
    <w:rPr>
      <w:rFonts w:ascii="Century Gothic" w:eastAsiaTheme="majorEastAsia" w:hAnsi="Century Gothic" w:cstheme="majorBidi"/>
      <w:bCs/>
      <w:iCs/>
      <w:color w:val="008B95" w:themeColor="text2"/>
      <w:kern w:val="32"/>
      <w:szCs w:val="21"/>
    </w:rPr>
  </w:style>
  <w:style w:type="paragraph" w:styleId="Titre">
    <w:name w:val="Title"/>
    <w:basedOn w:val="Normal"/>
    <w:link w:val="TitreCar"/>
    <w:qFormat/>
    <w:rsid w:val="00C52335"/>
    <w:pPr>
      <w:jc w:val="center"/>
    </w:pPr>
    <w:rPr>
      <w:rFonts w:ascii="Century Gothic" w:hAnsi="Century Gothic" w:cs="Calibri"/>
      <w:color w:val="F28E71"/>
      <w:sz w:val="60"/>
      <w:szCs w:val="52"/>
    </w:rPr>
  </w:style>
  <w:style w:type="character" w:customStyle="1" w:styleId="TitreCar">
    <w:name w:val="Titre Car"/>
    <w:basedOn w:val="Policepardfaut"/>
    <w:link w:val="Titre"/>
    <w:rsid w:val="00C52335"/>
    <w:rPr>
      <w:rFonts w:ascii="Century Gothic" w:hAnsi="Century Gothic" w:cs="Calibri"/>
      <w:color w:val="F28E71"/>
      <w:sz w:val="60"/>
      <w:szCs w:val="52"/>
    </w:rPr>
  </w:style>
  <w:style w:type="character" w:customStyle="1" w:styleId="Titre5Car">
    <w:name w:val="Titre 5 Car"/>
    <w:basedOn w:val="Policepardfaut"/>
    <w:link w:val="Titre5"/>
    <w:rsid w:val="00C52335"/>
    <w:rPr>
      <w:rFonts w:ascii="Century Gothic" w:hAnsi="Century Gothic" w:cs="Calibri"/>
      <w:color w:val="008B95" w:themeColor="text2"/>
      <w:kern w:val="32"/>
      <w:szCs w:val="20"/>
    </w:rPr>
  </w:style>
  <w:style w:type="paragraph" w:customStyle="1" w:styleId="Liste1">
    <w:name w:val="Liste1"/>
    <w:basedOn w:val="Normal"/>
    <w:link w:val="Liste1Car"/>
    <w:rsid w:val="00EE0CC0"/>
    <w:pPr>
      <w:suppressAutoHyphens/>
      <w:ind w:left="720" w:hanging="360"/>
      <w:jc w:val="both"/>
    </w:pPr>
    <w:rPr>
      <w:rFonts w:ascii="Times New Roman" w:eastAsia="ヒラギノ角ゴ Pro W3" w:hAnsi="Times New Roman"/>
      <w:color w:val="000000"/>
      <w:lang w:eastAsia="ar-SA"/>
    </w:rPr>
  </w:style>
  <w:style w:type="character" w:customStyle="1" w:styleId="Liste1Car">
    <w:name w:val="Liste1 Car"/>
    <w:link w:val="Liste1"/>
    <w:rsid w:val="00EE0CC0"/>
    <w:rPr>
      <w:rFonts w:eastAsia="ヒラギノ角ゴ Pro W3"/>
      <w:color w:val="000000"/>
      <w:sz w:val="24"/>
      <w:szCs w:val="24"/>
      <w:lang w:eastAsia="ar-SA"/>
    </w:rPr>
  </w:style>
  <w:style w:type="paragraph" w:styleId="Listepuces">
    <w:name w:val="List Bullet"/>
    <w:basedOn w:val="Normal"/>
    <w:qFormat/>
    <w:rsid w:val="00C971FC"/>
    <w:pPr>
      <w:numPr>
        <w:numId w:val="5"/>
      </w:numPr>
      <w:spacing w:before="120" w:after="60" w:line="276" w:lineRule="auto"/>
      <w:contextualSpacing/>
      <w:jc w:val="both"/>
    </w:pPr>
    <w:rPr>
      <w:rFonts w:cs="Calibri"/>
    </w:rPr>
  </w:style>
  <w:style w:type="paragraph" w:styleId="Lgende">
    <w:name w:val="caption"/>
    <w:basedOn w:val="Normal"/>
    <w:next w:val="Normal"/>
    <w:qFormat/>
    <w:rsid w:val="005D792F"/>
    <w:pPr>
      <w:jc w:val="center"/>
    </w:pPr>
    <w:rPr>
      <w:b/>
      <w:bCs/>
      <w:i/>
      <w:sz w:val="20"/>
      <w:szCs w:val="20"/>
    </w:rPr>
  </w:style>
  <w:style w:type="character" w:customStyle="1" w:styleId="Titre9Car">
    <w:name w:val="Titre 9 Car"/>
    <w:basedOn w:val="Policepardfaut"/>
    <w:link w:val="Titre9"/>
    <w:rsid w:val="001F647E"/>
    <w:rPr>
      <w:rFonts w:ascii="Century Gothic" w:eastAsiaTheme="majorEastAsia" w:hAnsi="Century Gothic" w:cstheme="majorBidi"/>
      <w:bCs/>
      <w:color w:val="008B95" w:themeColor="text2"/>
      <w:kern w:val="32"/>
      <w:szCs w:val="21"/>
    </w:rPr>
  </w:style>
  <w:style w:type="paragraph" w:styleId="Retraitnormal">
    <w:name w:val="Normal Indent"/>
    <w:basedOn w:val="Normal"/>
    <w:link w:val="RetraitnormalCar"/>
    <w:unhideWhenUsed/>
    <w:qFormat/>
    <w:rsid w:val="004C4BBD"/>
    <w:pPr>
      <w:spacing w:before="60" w:after="60"/>
      <w:jc w:val="both"/>
    </w:pPr>
    <w:rPr>
      <w:rFonts w:cs="Calibri"/>
    </w:rPr>
  </w:style>
  <w:style w:type="paragraph" w:styleId="TM2">
    <w:name w:val="toc 2"/>
    <w:basedOn w:val="Normal"/>
    <w:next w:val="Retraitnormal"/>
    <w:uiPriority w:val="39"/>
    <w:unhideWhenUsed/>
    <w:qFormat/>
    <w:rsid w:val="0069127F"/>
    <w:pPr>
      <w:tabs>
        <w:tab w:val="left" w:pos="567"/>
        <w:tab w:val="left" w:pos="1100"/>
        <w:tab w:val="right" w:leader="dot" w:pos="10204"/>
      </w:tabs>
      <w:spacing w:after="100"/>
    </w:pPr>
    <w:rPr>
      <w:rFonts w:ascii="Century Gothic" w:hAnsi="Century Gothic"/>
      <w:noProof/>
      <w:sz w:val="28"/>
    </w:rPr>
  </w:style>
  <w:style w:type="paragraph" w:styleId="TM3">
    <w:name w:val="toc 3"/>
    <w:basedOn w:val="TM2"/>
    <w:next w:val="Retraitnormal"/>
    <w:uiPriority w:val="39"/>
    <w:unhideWhenUsed/>
    <w:qFormat/>
    <w:rsid w:val="0069127F"/>
    <w:rPr>
      <w:sz w:val="24"/>
    </w:rPr>
  </w:style>
  <w:style w:type="paragraph" w:styleId="TM4">
    <w:name w:val="toc 4"/>
    <w:basedOn w:val="TM3"/>
    <w:next w:val="Retraitnormal"/>
    <w:uiPriority w:val="39"/>
    <w:qFormat/>
    <w:rsid w:val="0069127F"/>
  </w:style>
  <w:style w:type="paragraph" w:styleId="Listenumros2">
    <w:name w:val="List Number 2"/>
    <w:basedOn w:val="Listenumros"/>
    <w:unhideWhenUsed/>
    <w:rsid w:val="0082098D"/>
    <w:pPr>
      <w:numPr>
        <w:ilvl w:val="1"/>
      </w:numPr>
      <w:ind w:left="992" w:hanging="357"/>
    </w:pPr>
  </w:style>
  <w:style w:type="paragraph" w:styleId="NormalWeb">
    <w:name w:val="Normal (Web)"/>
    <w:basedOn w:val="Normal"/>
    <w:uiPriority w:val="99"/>
    <w:rsid w:val="008C183E"/>
    <w:pPr>
      <w:spacing w:before="100" w:beforeAutospacing="1" w:after="100" w:afterAutospacing="1"/>
    </w:pPr>
    <w:rPr>
      <w:rFonts w:ascii="Times New Roman" w:hAnsi="Times New Roman"/>
    </w:rPr>
  </w:style>
  <w:style w:type="paragraph" w:styleId="Listenumros3">
    <w:name w:val="List Number 3"/>
    <w:basedOn w:val="Listenumros2"/>
    <w:unhideWhenUsed/>
    <w:rsid w:val="00483233"/>
    <w:pPr>
      <w:numPr>
        <w:ilvl w:val="2"/>
      </w:numPr>
    </w:pPr>
  </w:style>
  <w:style w:type="paragraph" w:customStyle="1" w:styleId="Sommaire">
    <w:name w:val="Sommaire"/>
    <w:basedOn w:val="Titre1"/>
    <w:next w:val="Normal"/>
    <w:qFormat/>
    <w:rsid w:val="0069127F"/>
    <w:pPr>
      <w:numPr>
        <w:numId w:val="0"/>
      </w:numPr>
      <w:spacing w:before="120" w:line="276" w:lineRule="auto"/>
      <w:jc w:val="both"/>
      <w:outlineLvl w:val="9"/>
    </w:pPr>
    <w:rPr>
      <w:b w:val="0"/>
      <w:smallCaps/>
      <w:sz w:val="40"/>
    </w:rPr>
  </w:style>
  <w:style w:type="paragraph" w:styleId="Listenumros4">
    <w:name w:val="List Number 4"/>
    <w:basedOn w:val="Normal"/>
    <w:unhideWhenUsed/>
    <w:rsid w:val="001D1CE5"/>
    <w:pPr>
      <w:numPr>
        <w:numId w:val="3"/>
      </w:numPr>
      <w:contextualSpacing/>
    </w:pPr>
  </w:style>
  <w:style w:type="character" w:styleId="Accentuation">
    <w:name w:val="Emphasis"/>
    <w:basedOn w:val="Policepardfaut"/>
    <w:qFormat/>
    <w:rsid w:val="00EC6362"/>
    <w:rPr>
      <w:rFonts w:ascii="Gill Sans MT" w:hAnsi="Gill Sans MT"/>
      <w:b/>
      <w:i w:val="0"/>
      <w:iCs/>
      <w:color w:val="008B95"/>
      <w:sz w:val="24"/>
    </w:rPr>
  </w:style>
  <w:style w:type="table" w:styleId="Grilledutableau">
    <w:name w:val="Table Grid"/>
    <w:basedOn w:val="TableauNormal"/>
    <w:rsid w:val="00B23B17"/>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tableau">
    <w:name w:val="liste tableau"/>
    <w:basedOn w:val="Normal"/>
    <w:rsid w:val="004B432B"/>
    <w:pPr>
      <w:numPr>
        <w:numId w:val="2"/>
      </w:numPr>
      <w:spacing w:line="360" w:lineRule="auto"/>
      <w:jc w:val="both"/>
    </w:pPr>
    <w:rPr>
      <w:snapToGrid w:val="0"/>
      <w:color w:val="333399"/>
      <w:sz w:val="20"/>
      <w:szCs w:val="20"/>
    </w:rPr>
  </w:style>
  <w:style w:type="paragraph" w:styleId="Textedebulles">
    <w:name w:val="Balloon Text"/>
    <w:basedOn w:val="Normal"/>
    <w:semiHidden/>
    <w:rsid w:val="001A316F"/>
    <w:rPr>
      <w:rFonts w:ascii="Tahoma" w:hAnsi="Tahoma" w:cs="Tahoma"/>
      <w:sz w:val="16"/>
      <w:szCs w:val="16"/>
    </w:rPr>
  </w:style>
  <w:style w:type="paragraph" w:styleId="Listenumros5">
    <w:name w:val="List Number 5"/>
    <w:basedOn w:val="Normal"/>
    <w:unhideWhenUsed/>
    <w:rsid w:val="001D1CE5"/>
    <w:pPr>
      <w:numPr>
        <w:numId w:val="4"/>
      </w:numPr>
      <w:contextualSpacing/>
    </w:pPr>
  </w:style>
  <w:style w:type="paragraph" w:styleId="TM5">
    <w:name w:val="toc 5"/>
    <w:basedOn w:val="TM4"/>
    <w:next w:val="Retraitnormal"/>
    <w:autoRedefine/>
    <w:uiPriority w:val="39"/>
    <w:rsid w:val="00F2073B"/>
  </w:style>
  <w:style w:type="paragraph" w:styleId="Liste">
    <w:name w:val="List"/>
    <w:basedOn w:val="Retraitnormal"/>
    <w:unhideWhenUsed/>
    <w:rsid w:val="001D1CE5"/>
    <w:pPr>
      <w:ind w:left="283" w:hanging="283"/>
      <w:contextualSpacing/>
    </w:pPr>
  </w:style>
  <w:style w:type="paragraph" w:styleId="TM6">
    <w:name w:val="toc 6"/>
    <w:basedOn w:val="TM5"/>
    <w:next w:val="Retraitnormal"/>
    <w:autoRedefine/>
    <w:semiHidden/>
    <w:unhideWhenUsed/>
    <w:rsid w:val="00B76E87"/>
    <w:pPr>
      <w:ind w:left="1100"/>
    </w:pPr>
  </w:style>
  <w:style w:type="paragraph" w:styleId="Paragraphedeliste">
    <w:name w:val="List Paragraph"/>
    <w:basedOn w:val="Normal"/>
    <w:uiPriority w:val="34"/>
    <w:rsid w:val="00214BC6"/>
    <w:pPr>
      <w:ind w:left="720"/>
      <w:contextualSpacing/>
    </w:pPr>
  </w:style>
  <w:style w:type="paragraph" w:styleId="En-tte">
    <w:name w:val="header"/>
    <w:basedOn w:val="Normal"/>
    <w:link w:val="En-tteCar"/>
    <w:qFormat/>
    <w:rsid w:val="00EC6362"/>
    <w:pPr>
      <w:tabs>
        <w:tab w:val="center" w:pos="2975"/>
        <w:tab w:val="right" w:pos="8240"/>
      </w:tabs>
      <w:ind w:left="70"/>
    </w:pPr>
    <w:rPr>
      <w:noProof/>
      <w:color w:val="345D7E"/>
    </w:rPr>
  </w:style>
  <w:style w:type="character" w:customStyle="1" w:styleId="En-tteCar">
    <w:name w:val="En-tête Car"/>
    <w:link w:val="En-tte"/>
    <w:rsid w:val="00EC6362"/>
    <w:rPr>
      <w:rFonts w:ascii="Gill Sans MT" w:hAnsi="Gill Sans MT"/>
      <w:noProof/>
      <w:color w:val="345D7E"/>
    </w:rPr>
  </w:style>
  <w:style w:type="paragraph" w:styleId="Liste2">
    <w:name w:val="List 2"/>
    <w:basedOn w:val="Liste"/>
    <w:unhideWhenUsed/>
    <w:rsid w:val="001D1CE5"/>
    <w:pPr>
      <w:ind w:left="566"/>
    </w:pPr>
  </w:style>
  <w:style w:type="paragraph" w:styleId="Liste3">
    <w:name w:val="List 3"/>
    <w:basedOn w:val="Liste2"/>
    <w:unhideWhenUsed/>
    <w:rsid w:val="001D1CE5"/>
    <w:pPr>
      <w:ind w:left="849"/>
    </w:pPr>
  </w:style>
  <w:style w:type="paragraph" w:styleId="Liste4">
    <w:name w:val="List 4"/>
    <w:basedOn w:val="Liste3"/>
    <w:rsid w:val="001D1CE5"/>
    <w:pPr>
      <w:ind w:left="1132"/>
    </w:pPr>
  </w:style>
  <w:style w:type="paragraph" w:styleId="Liste5">
    <w:name w:val="List 5"/>
    <w:basedOn w:val="Liste4"/>
    <w:rsid w:val="001D1CE5"/>
    <w:pPr>
      <w:ind w:left="1415"/>
    </w:pPr>
  </w:style>
  <w:style w:type="paragraph" w:styleId="Listepuces3">
    <w:name w:val="List Bullet 3"/>
    <w:basedOn w:val="Listepuces"/>
    <w:unhideWhenUsed/>
    <w:rsid w:val="001D1CE5"/>
    <w:pPr>
      <w:numPr>
        <w:ilvl w:val="2"/>
      </w:numPr>
    </w:pPr>
  </w:style>
  <w:style w:type="paragraph" w:styleId="Listepuces4">
    <w:name w:val="List Bullet 4"/>
    <w:basedOn w:val="Listepuces3"/>
    <w:unhideWhenUsed/>
    <w:rsid w:val="00BE4D82"/>
    <w:pPr>
      <w:numPr>
        <w:ilvl w:val="3"/>
      </w:numPr>
    </w:pPr>
  </w:style>
  <w:style w:type="paragraph" w:styleId="Listepuces5">
    <w:name w:val="List Bullet 5"/>
    <w:basedOn w:val="Listepuces4"/>
    <w:unhideWhenUsed/>
    <w:rsid w:val="00BE4D82"/>
    <w:pPr>
      <w:numPr>
        <w:ilvl w:val="4"/>
      </w:numPr>
    </w:pPr>
  </w:style>
  <w:style w:type="paragraph" w:customStyle="1" w:styleId="Images">
    <w:name w:val="Images"/>
    <w:aliases w:val="figures et schéma"/>
    <w:basedOn w:val="Retraitnormal"/>
    <w:next w:val="Lgende"/>
    <w:link w:val="ImagesCar"/>
    <w:qFormat/>
    <w:rsid w:val="005D1FFD"/>
    <w:pPr>
      <w:spacing w:before="240"/>
      <w:jc w:val="center"/>
    </w:pPr>
    <w:rPr>
      <w:noProof/>
    </w:rPr>
  </w:style>
  <w:style w:type="paragraph" w:styleId="Sous-titre">
    <w:name w:val="Subtitle"/>
    <w:basedOn w:val="Normal"/>
    <w:next w:val="Retraitnormal"/>
    <w:link w:val="Sous-titreCar"/>
    <w:qFormat/>
    <w:rsid w:val="00C52335"/>
    <w:pPr>
      <w:keepNext/>
      <w:numPr>
        <w:ilvl w:val="1"/>
      </w:numPr>
      <w:spacing w:before="240" w:after="120"/>
      <w:outlineLvl w:val="4"/>
    </w:pPr>
    <w:rPr>
      <w:rFonts w:ascii="Century Gothic" w:eastAsiaTheme="minorEastAsia" w:hAnsi="Century Gothic" w:cstheme="minorBidi"/>
      <w:b/>
      <w:spacing w:val="15"/>
      <w:szCs w:val="28"/>
    </w:rPr>
  </w:style>
  <w:style w:type="character" w:customStyle="1" w:styleId="RetraitnormalCar">
    <w:name w:val="Retrait normal Car"/>
    <w:basedOn w:val="Policepardfaut"/>
    <w:link w:val="Retraitnormal"/>
    <w:rsid w:val="004C4BBD"/>
    <w:rPr>
      <w:rFonts w:ascii="Calibri" w:hAnsi="Calibri" w:cs="Calibri"/>
      <w:sz w:val="24"/>
      <w:szCs w:val="22"/>
    </w:rPr>
  </w:style>
  <w:style w:type="character" w:customStyle="1" w:styleId="ImagesCar">
    <w:name w:val="Images Car"/>
    <w:aliases w:val="figures et schéma Car"/>
    <w:basedOn w:val="RetraitnormalCar"/>
    <w:link w:val="Images"/>
    <w:rsid w:val="005D1FFD"/>
    <w:rPr>
      <w:rFonts w:ascii="Calibri" w:hAnsi="Calibri" w:cs="Calibri"/>
      <w:noProof/>
      <w:sz w:val="24"/>
      <w:szCs w:val="22"/>
    </w:rPr>
  </w:style>
  <w:style w:type="character" w:customStyle="1" w:styleId="Sous-titreCar">
    <w:name w:val="Sous-titre Car"/>
    <w:basedOn w:val="Policepardfaut"/>
    <w:link w:val="Sous-titre"/>
    <w:rsid w:val="00C52335"/>
    <w:rPr>
      <w:rFonts w:ascii="Century Gothic" w:eastAsiaTheme="minorEastAsia" w:hAnsi="Century Gothic" w:cstheme="minorBidi"/>
      <w:b/>
      <w:spacing w:val="15"/>
      <w:szCs w:val="28"/>
    </w:rPr>
  </w:style>
  <w:style w:type="table" w:customStyle="1" w:styleId="TableauLab">
    <w:name w:val="Tableau Lab"/>
    <w:basedOn w:val="TableauNormal"/>
    <w:uiPriority w:val="99"/>
    <w:rsid w:val="00A61E43"/>
    <w:pPr>
      <w:jc w:val="center"/>
    </w:pPr>
    <w:rPr>
      <w:rFonts w:ascii="Gill Sans MT" w:hAnsi="Gill Sans MT"/>
      <w:color w:val="345D7E" w:themeColor="text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Gill Sans MT" w:hAnsi="Gill Sans MT"/>
        <w:b/>
        <w:color w:val="FFFFFF" w:themeColor="background1"/>
        <w:sz w:val="24"/>
      </w:rPr>
      <w:tblPr/>
      <w:tcPr>
        <w:shd w:val="clear" w:color="auto" w:fill="345D7E"/>
      </w:tcPr>
    </w:tblStylePr>
    <w:tblStylePr w:type="lastRow">
      <w:rPr>
        <w:rFonts w:ascii="Gill Sans MT" w:hAnsi="Gill Sans MT"/>
        <w:sz w:val="24"/>
      </w:rPr>
    </w:tblStylePr>
    <w:tblStylePr w:type="firstCol">
      <w:rPr>
        <w:rFonts w:ascii="Gill Sans MT" w:hAnsi="Gill Sans MT"/>
        <w:sz w:val="24"/>
      </w:rPr>
    </w:tblStylePr>
    <w:tblStylePr w:type="band1Vert">
      <w:rPr>
        <w:rFonts w:ascii="Gill Sans MT" w:hAnsi="Gill Sans MT"/>
      </w:rPr>
      <w:tblPr/>
      <w:tcPr>
        <w:shd w:val="clear" w:color="auto" w:fill="CDD2D8"/>
      </w:tcPr>
    </w:tblStylePr>
    <w:tblStylePr w:type="band2Vert">
      <w:tblPr/>
      <w:tcPr>
        <w:shd w:val="clear" w:color="auto" w:fill="FFFFFF" w:themeFill="background1"/>
      </w:tcPr>
    </w:tblStylePr>
    <w:tblStylePr w:type="band1Horz">
      <w:rPr>
        <w:rFonts w:ascii="Gill Sans MT" w:hAnsi="Gill Sans MT"/>
        <w:sz w:val="24"/>
      </w:rPr>
      <w:tblPr/>
      <w:tcPr>
        <w:shd w:val="clear" w:color="auto" w:fill="E8EAEC"/>
      </w:tcPr>
    </w:tblStylePr>
    <w:tblStylePr w:type="band2Horz">
      <w:rPr>
        <w:rFonts w:ascii="Gill Sans MT" w:hAnsi="Gill Sans MT"/>
        <w:sz w:val="24"/>
      </w:rPr>
      <w:tblPr/>
      <w:tcPr>
        <w:shd w:val="clear" w:color="auto" w:fill="CDD2D8"/>
      </w:tcPr>
    </w:tblStylePr>
  </w:style>
  <w:style w:type="character" w:customStyle="1" w:styleId="Titre6Car">
    <w:name w:val="Titre 6 Car"/>
    <w:basedOn w:val="Titre5Car"/>
    <w:link w:val="Titre6"/>
    <w:rsid w:val="00F8097C"/>
    <w:rPr>
      <w:rFonts w:ascii="Century Gothic" w:hAnsi="Century Gothic" w:cs="Calibri"/>
      <w:bCs/>
      <w:color w:val="008B95" w:themeColor="text2"/>
      <w:kern w:val="32"/>
      <w:szCs w:val="20"/>
    </w:rPr>
  </w:style>
  <w:style w:type="paragraph" w:styleId="Citation">
    <w:name w:val="Quote"/>
    <w:basedOn w:val="Normal"/>
    <w:next w:val="Normal"/>
    <w:link w:val="CitationCar"/>
    <w:uiPriority w:val="29"/>
    <w:qFormat/>
    <w:rsid w:val="00017260"/>
    <w:pPr>
      <w:spacing w:before="200" w:after="160"/>
      <w:ind w:right="864"/>
    </w:pPr>
    <w:rPr>
      <w:rFonts w:ascii="Segoe Script" w:hAnsi="Segoe Script"/>
      <w:iCs/>
    </w:rPr>
  </w:style>
  <w:style w:type="character" w:customStyle="1" w:styleId="CitationCar">
    <w:name w:val="Citation Car"/>
    <w:basedOn w:val="Policepardfaut"/>
    <w:link w:val="Citation"/>
    <w:uiPriority w:val="29"/>
    <w:rsid w:val="00017260"/>
    <w:rPr>
      <w:rFonts w:ascii="Segoe Script" w:hAnsi="Segoe Script"/>
      <w:iCs/>
    </w:rPr>
  </w:style>
  <w:style w:type="paragraph" w:styleId="TM7">
    <w:name w:val="toc 7"/>
    <w:basedOn w:val="TM6"/>
    <w:next w:val="Retraitnormal"/>
    <w:autoRedefine/>
    <w:semiHidden/>
    <w:unhideWhenUsed/>
    <w:rsid w:val="00B76E87"/>
    <w:pPr>
      <w:ind w:left="1320"/>
    </w:pPr>
  </w:style>
  <w:style w:type="paragraph" w:styleId="TM8">
    <w:name w:val="toc 8"/>
    <w:basedOn w:val="TM7"/>
    <w:next w:val="Retraitnormal"/>
    <w:autoRedefine/>
    <w:semiHidden/>
    <w:unhideWhenUsed/>
    <w:rsid w:val="00B76E87"/>
    <w:pPr>
      <w:ind w:left="1540"/>
    </w:pPr>
  </w:style>
  <w:style w:type="paragraph" w:styleId="TM9">
    <w:name w:val="toc 9"/>
    <w:basedOn w:val="TM8"/>
    <w:next w:val="Retraitnormal"/>
    <w:autoRedefine/>
    <w:semiHidden/>
    <w:unhideWhenUsed/>
    <w:rsid w:val="00B76E87"/>
    <w:pPr>
      <w:ind w:left="1760"/>
    </w:pPr>
  </w:style>
  <w:style w:type="paragraph" w:customStyle="1" w:styleId="Exemple">
    <w:name w:val="Exemple"/>
    <w:basedOn w:val="Retraitnormal"/>
    <w:next w:val="Retraitnormal"/>
    <w:qFormat/>
    <w:rsid w:val="008561ED"/>
    <w:rPr>
      <w:i/>
    </w:rPr>
  </w:style>
  <w:style w:type="character" w:styleId="lev">
    <w:name w:val="Strong"/>
    <w:basedOn w:val="Policepardfaut"/>
    <w:uiPriority w:val="22"/>
    <w:qFormat/>
    <w:rsid w:val="001578B1"/>
    <w:rPr>
      <w:b/>
      <w:bCs/>
    </w:rPr>
  </w:style>
  <w:style w:type="character" w:customStyle="1" w:styleId="Lecturediagonale">
    <w:name w:val="Lecture diagonale"/>
    <w:basedOn w:val="lev"/>
    <w:uiPriority w:val="1"/>
    <w:qFormat/>
    <w:rsid w:val="001578B1"/>
    <w:rPr>
      <w:rFonts w:eastAsia="Times"/>
      <w:b/>
      <w:bCs/>
    </w:rPr>
  </w:style>
  <w:style w:type="character" w:styleId="Accentuationlgre">
    <w:name w:val="Subtle Emphasis"/>
    <w:basedOn w:val="Policepardfaut"/>
    <w:uiPriority w:val="19"/>
    <w:qFormat/>
    <w:rsid w:val="001578B1"/>
    <w:rPr>
      <w:i/>
      <w:iCs/>
      <w:color w:val="4E87B6" w:themeColor="text1" w:themeTint="BF"/>
    </w:rPr>
  </w:style>
  <w:style w:type="paragraph" w:customStyle="1" w:styleId="SourceCode">
    <w:name w:val="Source Code"/>
    <w:basedOn w:val="Normal"/>
    <w:qFormat/>
    <w:rsid w:val="005A4BAC"/>
    <w:pPr>
      <w:shd w:val="pct10" w:color="auto" w:fill="auto"/>
      <w:ind w:left="357"/>
    </w:pPr>
    <w:rPr>
      <w:rFonts w:ascii="Consolas" w:hAnsi="Consolas"/>
    </w:rPr>
  </w:style>
  <w:style w:type="character" w:customStyle="1" w:styleId="Mtadonne">
    <w:name w:val="Métadonnée"/>
    <w:basedOn w:val="Policepardfaut"/>
    <w:uiPriority w:val="1"/>
    <w:qFormat/>
    <w:rsid w:val="00C11922"/>
    <w:rPr>
      <w:rFonts w:ascii="Consolas" w:hAnsi="Consolas"/>
      <w:color w:val="008B95" w:themeColor="text2"/>
      <w:bdr w:val="none" w:sz="0" w:space="0" w:color="auto"/>
      <w:shd w:val="pct10" w:color="auto" w:fill="auto"/>
    </w:rPr>
  </w:style>
  <w:style w:type="character" w:styleId="Textedelespacerserv">
    <w:name w:val="Placeholder Text"/>
    <w:basedOn w:val="Policepardfaut"/>
    <w:uiPriority w:val="99"/>
    <w:semiHidden/>
    <w:rsid w:val="00D56571"/>
    <w:rPr>
      <w:color w:val="808080"/>
    </w:rPr>
  </w:style>
  <w:style w:type="paragraph" w:styleId="Corpsdetexte">
    <w:name w:val="Body Text"/>
    <w:basedOn w:val="Normal"/>
    <w:link w:val="CorpsdetexteCar"/>
    <w:unhideWhenUsed/>
    <w:qFormat/>
    <w:rsid w:val="00110DDA"/>
    <w:pPr>
      <w:spacing w:after="120"/>
    </w:pPr>
  </w:style>
  <w:style w:type="character" w:customStyle="1" w:styleId="CorpsdetexteCar">
    <w:name w:val="Corps de texte Car"/>
    <w:basedOn w:val="Policepardfaut"/>
    <w:link w:val="Corpsdetexte"/>
    <w:rsid w:val="00110DDA"/>
    <w:rPr>
      <w:rFonts w:ascii="Gill Sans MT" w:hAnsi="Gill Sans MT"/>
    </w:rPr>
  </w:style>
  <w:style w:type="paragraph" w:styleId="Notedebasdepage">
    <w:name w:val="footnote text"/>
    <w:basedOn w:val="Normal"/>
    <w:link w:val="NotedebasdepageCar"/>
    <w:semiHidden/>
    <w:unhideWhenUsed/>
    <w:rsid w:val="00EC6362"/>
    <w:rPr>
      <w:sz w:val="20"/>
      <w:szCs w:val="20"/>
    </w:rPr>
  </w:style>
  <w:style w:type="character" w:customStyle="1" w:styleId="NotedebasdepageCar">
    <w:name w:val="Note de bas de page Car"/>
    <w:basedOn w:val="Policepardfaut"/>
    <w:link w:val="Notedebasdepage"/>
    <w:semiHidden/>
    <w:rsid w:val="00EC6362"/>
    <w:rPr>
      <w:rFonts w:ascii="Gill Sans MT" w:hAnsi="Gill Sans MT"/>
      <w:sz w:val="20"/>
      <w:szCs w:val="20"/>
    </w:rPr>
  </w:style>
  <w:style w:type="character" w:styleId="Appelnotedebasdep">
    <w:name w:val="footnote reference"/>
    <w:basedOn w:val="Policepardfaut"/>
    <w:semiHidden/>
    <w:unhideWhenUsed/>
    <w:rsid w:val="00EC6362"/>
    <w:rPr>
      <w:vertAlign w:val="superscript"/>
    </w:rPr>
  </w:style>
  <w:style w:type="character" w:styleId="Lienhypertextesuivivisit">
    <w:name w:val="FollowedHyperlink"/>
    <w:basedOn w:val="Policepardfaut"/>
    <w:semiHidden/>
    <w:unhideWhenUsed/>
    <w:rsid w:val="00B169AD"/>
    <w:rPr>
      <w:color w:val="7030A0" w:themeColor="followedHyperlink"/>
      <w:u w:val="single"/>
    </w:rPr>
  </w:style>
  <w:style w:type="paragraph" w:styleId="Rvision">
    <w:name w:val="Revision"/>
    <w:hidden/>
    <w:uiPriority w:val="99"/>
    <w:semiHidden/>
    <w:rsid w:val="00720857"/>
    <w:rPr>
      <w:rFonts w:ascii="Gill Sans MT" w:hAnsi="Gill Sans MT"/>
    </w:rPr>
  </w:style>
  <w:style w:type="character" w:styleId="Mentionnonrsolue">
    <w:name w:val="Unresolved Mention"/>
    <w:basedOn w:val="Policepardfaut"/>
    <w:uiPriority w:val="99"/>
    <w:semiHidden/>
    <w:unhideWhenUsed/>
    <w:rsid w:val="008A3C05"/>
    <w:rPr>
      <w:color w:val="605E5C"/>
      <w:shd w:val="clear" w:color="auto" w:fill="E1DFDD"/>
    </w:rPr>
  </w:style>
  <w:style w:type="paragraph" w:customStyle="1" w:styleId="paragraph">
    <w:name w:val="paragraph"/>
    <w:basedOn w:val="Normal"/>
    <w:rsid w:val="002B6A45"/>
    <w:pPr>
      <w:spacing w:before="100" w:beforeAutospacing="1" w:after="100" w:afterAutospacing="1"/>
    </w:pPr>
    <w:rPr>
      <w:rFonts w:ascii="Times New Roman" w:hAnsi="Times New Roman"/>
    </w:rPr>
  </w:style>
  <w:style w:type="character" w:customStyle="1" w:styleId="normaltextrun">
    <w:name w:val="normaltextrun"/>
    <w:basedOn w:val="Policepardfaut"/>
    <w:rsid w:val="002B6A45"/>
  </w:style>
  <w:style w:type="character" w:customStyle="1" w:styleId="eop">
    <w:name w:val="eop"/>
    <w:basedOn w:val="Policepardfaut"/>
    <w:rsid w:val="002B6A45"/>
  </w:style>
  <w:style w:type="character" w:customStyle="1" w:styleId="mord">
    <w:name w:val="mord"/>
    <w:basedOn w:val="Policepardfaut"/>
    <w:rsid w:val="00BC6FEB"/>
  </w:style>
  <w:style w:type="character" w:customStyle="1" w:styleId="mopen">
    <w:name w:val="mopen"/>
    <w:basedOn w:val="Policepardfaut"/>
    <w:rsid w:val="00BC6FEB"/>
  </w:style>
  <w:style w:type="character" w:customStyle="1" w:styleId="mclose">
    <w:name w:val="mclose"/>
    <w:basedOn w:val="Policepardfaut"/>
    <w:rsid w:val="00BC6FEB"/>
  </w:style>
  <w:style w:type="character" w:customStyle="1" w:styleId="mrel">
    <w:name w:val="mrel"/>
    <w:basedOn w:val="Policepardfaut"/>
    <w:rsid w:val="00BC6FEB"/>
  </w:style>
  <w:style w:type="character" w:customStyle="1" w:styleId="mbin">
    <w:name w:val="mbin"/>
    <w:basedOn w:val="Policepardfaut"/>
    <w:rsid w:val="00BC6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4453">
      <w:bodyDiv w:val="1"/>
      <w:marLeft w:val="0"/>
      <w:marRight w:val="0"/>
      <w:marTop w:val="0"/>
      <w:marBottom w:val="0"/>
      <w:divBdr>
        <w:top w:val="none" w:sz="0" w:space="0" w:color="auto"/>
        <w:left w:val="none" w:sz="0" w:space="0" w:color="auto"/>
        <w:bottom w:val="none" w:sz="0" w:space="0" w:color="auto"/>
        <w:right w:val="none" w:sz="0" w:space="0" w:color="auto"/>
      </w:divBdr>
    </w:div>
    <w:div w:id="282545505">
      <w:bodyDiv w:val="1"/>
      <w:marLeft w:val="0"/>
      <w:marRight w:val="0"/>
      <w:marTop w:val="0"/>
      <w:marBottom w:val="0"/>
      <w:divBdr>
        <w:top w:val="none" w:sz="0" w:space="0" w:color="auto"/>
        <w:left w:val="none" w:sz="0" w:space="0" w:color="auto"/>
        <w:bottom w:val="none" w:sz="0" w:space="0" w:color="auto"/>
        <w:right w:val="none" w:sz="0" w:space="0" w:color="auto"/>
      </w:divBdr>
      <w:divsChild>
        <w:div w:id="1753501852">
          <w:marLeft w:val="0"/>
          <w:marRight w:val="0"/>
          <w:marTop w:val="0"/>
          <w:marBottom w:val="0"/>
          <w:divBdr>
            <w:top w:val="none" w:sz="0" w:space="0" w:color="auto"/>
            <w:left w:val="none" w:sz="0" w:space="0" w:color="auto"/>
            <w:bottom w:val="none" w:sz="0" w:space="0" w:color="auto"/>
            <w:right w:val="none" w:sz="0" w:space="0" w:color="auto"/>
          </w:divBdr>
        </w:div>
      </w:divsChild>
    </w:div>
    <w:div w:id="413673448">
      <w:bodyDiv w:val="1"/>
      <w:marLeft w:val="0"/>
      <w:marRight w:val="0"/>
      <w:marTop w:val="0"/>
      <w:marBottom w:val="0"/>
      <w:divBdr>
        <w:top w:val="none" w:sz="0" w:space="0" w:color="auto"/>
        <w:left w:val="none" w:sz="0" w:space="0" w:color="auto"/>
        <w:bottom w:val="none" w:sz="0" w:space="0" w:color="auto"/>
        <w:right w:val="none" w:sz="0" w:space="0" w:color="auto"/>
      </w:divBdr>
    </w:div>
    <w:div w:id="579217472">
      <w:bodyDiv w:val="1"/>
      <w:marLeft w:val="0"/>
      <w:marRight w:val="0"/>
      <w:marTop w:val="0"/>
      <w:marBottom w:val="0"/>
      <w:divBdr>
        <w:top w:val="none" w:sz="0" w:space="0" w:color="auto"/>
        <w:left w:val="none" w:sz="0" w:space="0" w:color="auto"/>
        <w:bottom w:val="none" w:sz="0" w:space="0" w:color="auto"/>
        <w:right w:val="none" w:sz="0" w:space="0" w:color="auto"/>
      </w:divBdr>
      <w:divsChild>
        <w:div w:id="1248658940">
          <w:marLeft w:val="0"/>
          <w:marRight w:val="0"/>
          <w:marTop w:val="0"/>
          <w:marBottom w:val="0"/>
          <w:divBdr>
            <w:top w:val="none" w:sz="0" w:space="0" w:color="auto"/>
            <w:left w:val="none" w:sz="0" w:space="0" w:color="auto"/>
            <w:bottom w:val="none" w:sz="0" w:space="0" w:color="auto"/>
            <w:right w:val="none" w:sz="0" w:space="0" w:color="auto"/>
          </w:divBdr>
        </w:div>
      </w:divsChild>
    </w:div>
    <w:div w:id="689646248">
      <w:bodyDiv w:val="1"/>
      <w:marLeft w:val="0"/>
      <w:marRight w:val="0"/>
      <w:marTop w:val="0"/>
      <w:marBottom w:val="0"/>
      <w:divBdr>
        <w:top w:val="none" w:sz="0" w:space="0" w:color="auto"/>
        <w:left w:val="none" w:sz="0" w:space="0" w:color="auto"/>
        <w:bottom w:val="none" w:sz="0" w:space="0" w:color="auto"/>
        <w:right w:val="none" w:sz="0" w:space="0" w:color="auto"/>
      </w:divBdr>
    </w:div>
    <w:div w:id="801116812">
      <w:bodyDiv w:val="1"/>
      <w:marLeft w:val="0"/>
      <w:marRight w:val="0"/>
      <w:marTop w:val="0"/>
      <w:marBottom w:val="0"/>
      <w:divBdr>
        <w:top w:val="none" w:sz="0" w:space="0" w:color="auto"/>
        <w:left w:val="none" w:sz="0" w:space="0" w:color="auto"/>
        <w:bottom w:val="none" w:sz="0" w:space="0" w:color="auto"/>
        <w:right w:val="none" w:sz="0" w:space="0" w:color="auto"/>
      </w:divBdr>
    </w:div>
    <w:div w:id="1066688651">
      <w:bodyDiv w:val="1"/>
      <w:marLeft w:val="0"/>
      <w:marRight w:val="0"/>
      <w:marTop w:val="0"/>
      <w:marBottom w:val="0"/>
      <w:divBdr>
        <w:top w:val="none" w:sz="0" w:space="0" w:color="auto"/>
        <w:left w:val="none" w:sz="0" w:space="0" w:color="auto"/>
        <w:bottom w:val="none" w:sz="0" w:space="0" w:color="auto"/>
        <w:right w:val="none" w:sz="0" w:space="0" w:color="auto"/>
      </w:divBdr>
    </w:div>
    <w:div w:id="1105731698">
      <w:bodyDiv w:val="1"/>
      <w:marLeft w:val="0"/>
      <w:marRight w:val="0"/>
      <w:marTop w:val="0"/>
      <w:marBottom w:val="0"/>
      <w:divBdr>
        <w:top w:val="none" w:sz="0" w:space="0" w:color="auto"/>
        <w:left w:val="none" w:sz="0" w:space="0" w:color="auto"/>
        <w:bottom w:val="none" w:sz="0" w:space="0" w:color="auto"/>
        <w:right w:val="none" w:sz="0" w:space="0" w:color="auto"/>
      </w:divBdr>
    </w:div>
    <w:div w:id="1418014898">
      <w:bodyDiv w:val="1"/>
      <w:marLeft w:val="0"/>
      <w:marRight w:val="0"/>
      <w:marTop w:val="0"/>
      <w:marBottom w:val="0"/>
      <w:divBdr>
        <w:top w:val="none" w:sz="0" w:space="0" w:color="auto"/>
        <w:left w:val="none" w:sz="0" w:space="0" w:color="auto"/>
        <w:bottom w:val="none" w:sz="0" w:space="0" w:color="auto"/>
        <w:right w:val="none" w:sz="0" w:space="0" w:color="auto"/>
      </w:divBdr>
      <w:divsChild>
        <w:div w:id="1711807495">
          <w:marLeft w:val="0"/>
          <w:marRight w:val="0"/>
          <w:marTop w:val="0"/>
          <w:marBottom w:val="0"/>
          <w:divBdr>
            <w:top w:val="none" w:sz="0" w:space="0" w:color="auto"/>
            <w:left w:val="none" w:sz="0" w:space="0" w:color="auto"/>
            <w:bottom w:val="none" w:sz="0" w:space="0" w:color="auto"/>
            <w:right w:val="none" w:sz="0" w:space="0" w:color="auto"/>
          </w:divBdr>
        </w:div>
      </w:divsChild>
    </w:div>
    <w:div w:id="1486429848">
      <w:bodyDiv w:val="1"/>
      <w:marLeft w:val="0"/>
      <w:marRight w:val="0"/>
      <w:marTop w:val="0"/>
      <w:marBottom w:val="0"/>
      <w:divBdr>
        <w:top w:val="none" w:sz="0" w:space="0" w:color="auto"/>
        <w:left w:val="none" w:sz="0" w:space="0" w:color="auto"/>
        <w:bottom w:val="none" w:sz="0" w:space="0" w:color="auto"/>
        <w:right w:val="none" w:sz="0" w:space="0" w:color="auto"/>
      </w:divBdr>
    </w:div>
    <w:div w:id="1597787353">
      <w:bodyDiv w:val="1"/>
      <w:marLeft w:val="0"/>
      <w:marRight w:val="0"/>
      <w:marTop w:val="0"/>
      <w:marBottom w:val="0"/>
      <w:divBdr>
        <w:top w:val="none" w:sz="0" w:space="0" w:color="auto"/>
        <w:left w:val="none" w:sz="0" w:space="0" w:color="auto"/>
        <w:bottom w:val="none" w:sz="0" w:space="0" w:color="auto"/>
        <w:right w:val="none" w:sz="0" w:space="0" w:color="auto"/>
      </w:divBdr>
      <w:divsChild>
        <w:div w:id="1308901260">
          <w:marLeft w:val="0"/>
          <w:marRight w:val="0"/>
          <w:marTop w:val="0"/>
          <w:marBottom w:val="0"/>
          <w:divBdr>
            <w:top w:val="none" w:sz="0" w:space="0" w:color="auto"/>
            <w:left w:val="none" w:sz="0" w:space="0" w:color="auto"/>
            <w:bottom w:val="none" w:sz="0" w:space="0" w:color="auto"/>
            <w:right w:val="none" w:sz="0" w:space="0" w:color="auto"/>
          </w:divBdr>
        </w:div>
        <w:div w:id="271518462">
          <w:marLeft w:val="0"/>
          <w:marRight w:val="0"/>
          <w:marTop w:val="0"/>
          <w:marBottom w:val="0"/>
          <w:divBdr>
            <w:top w:val="none" w:sz="0" w:space="0" w:color="auto"/>
            <w:left w:val="none" w:sz="0" w:space="0" w:color="auto"/>
            <w:bottom w:val="none" w:sz="0" w:space="0" w:color="auto"/>
            <w:right w:val="none" w:sz="0" w:space="0" w:color="auto"/>
          </w:divBdr>
        </w:div>
        <w:div w:id="1632440549">
          <w:marLeft w:val="0"/>
          <w:marRight w:val="0"/>
          <w:marTop w:val="0"/>
          <w:marBottom w:val="0"/>
          <w:divBdr>
            <w:top w:val="none" w:sz="0" w:space="0" w:color="auto"/>
            <w:left w:val="none" w:sz="0" w:space="0" w:color="auto"/>
            <w:bottom w:val="none" w:sz="0" w:space="0" w:color="auto"/>
            <w:right w:val="none" w:sz="0" w:space="0" w:color="auto"/>
          </w:divBdr>
        </w:div>
        <w:div w:id="37709900">
          <w:marLeft w:val="0"/>
          <w:marRight w:val="0"/>
          <w:marTop w:val="0"/>
          <w:marBottom w:val="0"/>
          <w:divBdr>
            <w:top w:val="none" w:sz="0" w:space="0" w:color="auto"/>
            <w:left w:val="none" w:sz="0" w:space="0" w:color="auto"/>
            <w:bottom w:val="none" w:sz="0" w:space="0" w:color="auto"/>
            <w:right w:val="none" w:sz="0" w:space="0" w:color="auto"/>
          </w:divBdr>
          <w:divsChild>
            <w:div w:id="116667304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47008250">
      <w:bodyDiv w:val="1"/>
      <w:marLeft w:val="0"/>
      <w:marRight w:val="0"/>
      <w:marTop w:val="0"/>
      <w:marBottom w:val="0"/>
      <w:divBdr>
        <w:top w:val="none" w:sz="0" w:space="0" w:color="auto"/>
        <w:left w:val="none" w:sz="0" w:space="0" w:color="auto"/>
        <w:bottom w:val="none" w:sz="0" w:space="0" w:color="auto"/>
        <w:right w:val="none" w:sz="0" w:space="0" w:color="auto"/>
      </w:divBdr>
    </w:div>
    <w:div w:id="1809544497">
      <w:bodyDiv w:val="1"/>
      <w:marLeft w:val="0"/>
      <w:marRight w:val="0"/>
      <w:marTop w:val="0"/>
      <w:marBottom w:val="0"/>
      <w:divBdr>
        <w:top w:val="none" w:sz="0" w:space="0" w:color="auto"/>
        <w:left w:val="none" w:sz="0" w:space="0" w:color="auto"/>
        <w:bottom w:val="none" w:sz="0" w:space="0" w:color="auto"/>
        <w:right w:val="none" w:sz="0" w:space="0" w:color="auto"/>
      </w:divBdr>
      <w:divsChild>
        <w:div w:id="1371800416">
          <w:marLeft w:val="0"/>
          <w:marRight w:val="0"/>
          <w:marTop w:val="0"/>
          <w:marBottom w:val="0"/>
          <w:divBdr>
            <w:top w:val="single" w:sz="2" w:space="0" w:color="E3E3E3"/>
            <w:left w:val="single" w:sz="2" w:space="0" w:color="E3E3E3"/>
            <w:bottom w:val="single" w:sz="2" w:space="0" w:color="E3E3E3"/>
            <w:right w:val="single" w:sz="2" w:space="0" w:color="E3E3E3"/>
          </w:divBdr>
          <w:divsChild>
            <w:div w:id="279461784">
              <w:marLeft w:val="0"/>
              <w:marRight w:val="0"/>
              <w:marTop w:val="0"/>
              <w:marBottom w:val="0"/>
              <w:divBdr>
                <w:top w:val="single" w:sz="2" w:space="0" w:color="E3E3E3"/>
                <w:left w:val="single" w:sz="2" w:space="0" w:color="E3E3E3"/>
                <w:bottom w:val="single" w:sz="2" w:space="0" w:color="E3E3E3"/>
                <w:right w:val="single" w:sz="2" w:space="0" w:color="E3E3E3"/>
              </w:divBdr>
              <w:divsChild>
                <w:div w:id="2024550080">
                  <w:marLeft w:val="0"/>
                  <w:marRight w:val="0"/>
                  <w:marTop w:val="0"/>
                  <w:marBottom w:val="0"/>
                  <w:divBdr>
                    <w:top w:val="single" w:sz="2" w:space="0" w:color="E3E3E3"/>
                    <w:left w:val="single" w:sz="2" w:space="0" w:color="E3E3E3"/>
                    <w:bottom w:val="single" w:sz="2" w:space="0" w:color="E3E3E3"/>
                    <w:right w:val="single" w:sz="2" w:space="0" w:color="E3E3E3"/>
                  </w:divBdr>
                  <w:divsChild>
                    <w:div w:id="2028604793">
                      <w:marLeft w:val="0"/>
                      <w:marRight w:val="0"/>
                      <w:marTop w:val="0"/>
                      <w:marBottom w:val="0"/>
                      <w:divBdr>
                        <w:top w:val="single" w:sz="2" w:space="0" w:color="E3E3E3"/>
                        <w:left w:val="single" w:sz="2" w:space="0" w:color="E3E3E3"/>
                        <w:bottom w:val="single" w:sz="2" w:space="0" w:color="E3E3E3"/>
                        <w:right w:val="single" w:sz="2" w:space="0" w:color="E3E3E3"/>
                      </w:divBdr>
                      <w:divsChild>
                        <w:div w:id="1184857390">
                          <w:marLeft w:val="0"/>
                          <w:marRight w:val="0"/>
                          <w:marTop w:val="0"/>
                          <w:marBottom w:val="0"/>
                          <w:divBdr>
                            <w:top w:val="single" w:sz="2" w:space="0" w:color="E3E3E3"/>
                            <w:left w:val="single" w:sz="2" w:space="0" w:color="E3E3E3"/>
                            <w:bottom w:val="single" w:sz="2" w:space="0" w:color="E3E3E3"/>
                            <w:right w:val="single" w:sz="2" w:space="0" w:color="E3E3E3"/>
                          </w:divBdr>
                          <w:divsChild>
                            <w:div w:id="231696596">
                              <w:marLeft w:val="0"/>
                              <w:marRight w:val="0"/>
                              <w:marTop w:val="100"/>
                              <w:marBottom w:val="100"/>
                              <w:divBdr>
                                <w:top w:val="single" w:sz="2" w:space="0" w:color="E3E3E3"/>
                                <w:left w:val="single" w:sz="2" w:space="0" w:color="E3E3E3"/>
                                <w:bottom w:val="single" w:sz="2" w:space="0" w:color="E3E3E3"/>
                                <w:right w:val="single" w:sz="2" w:space="0" w:color="E3E3E3"/>
                              </w:divBdr>
                              <w:divsChild>
                                <w:div w:id="517625362">
                                  <w:marLeft w:val="0"/>
                                  <w:marRight w:val="0"/>
                                  <w:marTop w:val="0"/>
                                  <w:marBottom w:val="0"/>
                                  <w:divBdr>
                                    <w:top w:val="single" w:sz="2" w:space="0" w:color="E3E3E3"/>
                                    <w:left w:val="single" w:sz="2" w:space="0" w:color="E3E3E3"/>
                                    <w:bottom w:val="single" w:sz="2" w:space="0" w:color="E3E3E3"/>
                                    <w:right w:val="single" w:sz="2" w:space="0" w:color="E3E3E3"/>
                                  </w:divBdr>
                                  <w:divsChild>
                                    <w:div w:id="1546597617">
                                      <w:marLeft w:val="0"/>
                                      <w:marRight w:val="0"/>
                                      <w:marTop w:val="0"/>
                                      <w:marBottom w:val="0"/>
                                      <w:divBdr>
                                        <w:top w:val="single" w:sz="2" w:space="0" w:color="E3E3E3"/>
                                        <w:left w:val="single" w:sz="2" w:space="0" w:color="E3E3E3"/>
                                        <w:bottom w:val="single" w:sz="2" w:space="0" w:color="E3E3E3"/>
                                        <w:right w:val="single" w:sz="2" w:space="0" w:color="E3E3E3"/>
                                      </w:divBdr>
                                      <w:divsChild>
                                        <w:div w:id="762921557">
                                          <w:marLeft w:val="0"/>
                                          <w:marRight w:val="0"/>
                                          <w:marTop w:val="0"/>
                                          <w:marBottom w:val="0"/>
                                          <w:divBdr>
                                            <w:top w:val="single" w:sz="2" w:space="0" w:color="E3E3E3"/>
                                            <w:left w:val="single" w:sz="2" w:space="0" w:color="E3E3E3"/>
                                            <w:bottom w:val="single" w:sz="2" w:space="0" w:color="E3E3E3"/>
                                            <w:right w:val="single" w:sz="2" w:space="0" w:color="E3E3E3"/>
                                          </w:divBdr>
                                          <w:divsChild>
                                            <w:div w:id="674115512">
                                              <w:marLeft w:val="0"/>
                                              <w:marRight w:val="0"/>
                                              <w:marTop w:val="0"/>
                                              <w:marBottom w:val="0"/>
                                              <w:divBdr>
                                                <w:top w:val="single" w:sz="2" w:space="0" w:color="E3E3E3"/>
                                                <w:left w:val="single" w:sz="2" w:space="0" w:color="E3E3E3"/>
                                                <w:bottom w:val="single" w:sz="2" w:space="0" w:color="E3E3E3"/>
                                                <w:right w:val="single" w:sz="2" w:space="0" w:color="E3E3E3"/>
                                              </w:divBdr>
                                              <w:divsChild>
                                                <w:div w:id="1718165470">
                                                  <w:marLeft w:val="0"/>
                                                  <w:marRight w:val="0"/>
                                                  <w:marTop w:val="0"/>
                                                  <w:marBottom w:val="0"/>
                                                  <w:divBdr>
                                                    <w:top w:val="single" w:sz="2" w:space="0" w:color="E3E3E3"/>
                                                    <w:left w:val="single" w:sz="2" w:space="0" w:color="E3E3E3"/>
                                                    <w:bottom w:val="single" w:sz="2" w:space="0" w:color="E3E3E3"/>
                                                    <w:right w:val="single" w:sz="2" w:space="0" w:color="E3E3E3"/>
                                                  </w:divBdr>
                                                  <w:divsChild>
                                                    <w:div w:id="615602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9435818">
          <w:marLeft w:val="0"/>
          <w:marRight w:val="0"/>
          <w:marTop w:val="0"/>
          <w:marBottom w:val="0"/>
          <w:divBdr>
            <w:top w:val="none" w:sz="0" w:space="0" w:color="auto"/>
            <w:left w:val="none" w:sz="0" w:space="0" w:color="auto"/>
            <w:bottom w:val="none" w:sz="0" w:space="0" w:color="auto"/>
            <w:right w:val="none" w:sz="0" w:space="0" w:color="auto"/>
          </w:divBdr>
        </w:div>
      </w:divsChild>
    </w:div>
    <w:div w:id="2108192175">
      <w:bodyDiv w:val="1"/>
      <w:marLeft w:val="0"/>
      <w:marRight w:val="0"/>
      <w:marTop w:val="0"/>
      <w:marBottom w:val="0"/>
      <w:divBdr>
        <w:top w:val="none" w:sz="0" w:space="0" w:color="auto"/>
        <w:left w:val="none" w:sz="0" w:space="0" w:color="auto"/>
        <w:bottom w:val="none" w:sz="0" w:space="0" w:color="auto"/>
        <w:right w:val="none" w:sz="0" w:space="0" w:color="auto"/>
      </w:divBdr>
      <w:divsChild>
        <w:div w:id="1377197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8FE3E1AE8842669D0A26AEA1B7F458"/>
        <w:category>
          <w:name w:val="Général"/>
          <w:gallery w:val="placeholder"/>
        </w:category>
        <w:types>
          <w:type w:val="bbPlcHdr"/>
        </w:types>
        <w:behaviors>
          <w:behavior w:val="content"/>
        </w:behaviors>
        <w:guid w:val="{37B86691-A6F9-431C-B3F5-74BD6C54B7CC}"/>
      </w:docPartPr>
      <w:docPartBody>
        <w:p w:rsidR="00F10C77" w:rsidRDefault="00F52F91">
          <w:r w:rsidRPr="006A69A9">
            <w:rPr>
              <w:rStyle w:val="Textedelespacerserv"/>
            </w:rPr>
            <w:t>[Titre ]</w:t>
          </w:r>
        </w:p>
      </w:docPartBody>
    </w:docPart>
    <w:docPart>
      <w:docPartPr>
        <w:name w:val="181316EF59FF4149B99E428129D1B5E4"/>
        <w:category>
          <w:name w:val="Général"/>
          <w:gallery w:val="placeholder"/>
        </w:category>
        <w:types>
          <w:type w:val="bbPlcHdr"/>
        </w:types>
        <w:behaviors>
          <w:behavior w:val="content"/>
        </w:behaviors>
        <w:guid w:val="{D6F8F759-5D99-44C5-B264-B16C9090C526}"/>
      </w:docPartPr>
      <w:docPartBody>
        <w:p w:rsidR="00F10C77" w:rsidRDefault="00F52F91">
          <w:r w:rsidRPr="006A69A9">
            <w:rPr>
              <w:rStyle w:val="Textedelespacerserv"/>
            </w:rPr>
            <w:t>[Responsable]</w:t>
          </w:r>
        </w:p>
      </w:docPartBody>
    </w:docPart>
    <w:docPart>
      <w:docPartPr>
        <w:name w:val="33E5BD2242354514ADBACC173EFD0BBC"/>
        <w:category>
          <w:name w:val="Général"/>
          <w:gallery w:val="placeholder"/>
        </w:category>
        <w:types>
          <w:type w:val="bbPlcHdr"/>
        </w:types>
        <w:behaviors>
          <w:behavior w:val="content"/>
        </w:behaviors>
        <w:guid w:val="{A8537D20-EFD8-4BCE-95BE-8CE2539B1C51}"/>
      </w:docPartPr>
      <w:docPartBody>
        <w:p w:rsidR="00F10C77" w:rsidRDefault="00F52F91">
          <w:r w:rsidRPr="006A69A9">
            <w:rPr>
              <w:rStyle w:val="Textedelespacerserv"/>
            </w:rPr>
            <w:t>[Objet ]</w:t>
          </w:r>
        </w:p>
      </w:docPartBody>
    </w:docPart>
    <w:docPart>
      <w:docPartPr>
        <w:name w:val="D0E3DEE9F45147E19066BBC6AD177668"/>
        <w:category>
          <w:name w:val="Général"/>
          <w:gallery w:val="placeholder"/>
        </w:category>
        <w:types>
          <w:type w:val="bbPlcHdr"/>
        </w:types>
        <w:behaviors>
          <w:behavior w:val="content"/>
        </w:behaviors>
        <w:guid w:val="{F0FDC97F-BB7E-4702-8788-DE6B9CA6793A}"/>
      </w:docPartPr>
      <w:docPartBody>
        <w:p w:rsidR="00F10C77" w:rsidRDefault="00F52F91">
          <w:r w:rsidRPr="006A69A9">
            <w:rPr>
              <w:rStyle w:val="Textedelespacerserv"/>
            </w:rPr>
            <w:t>[Catégorie ]</w:t>
          </w:r>
        </w:p>
      </w:docPartBody>
    </w:docPart>
    <w:docPart>
      <w:docPartPr>
        <w:name w:val="06C278E851274793988FF1F888B5DD91"/>
        <w:category>
          <w:name w:val="Général"/>
          <w:gallery w:val="placeholder"/>
        </w:category>
        <w:types>
          <w:type w:val="bbPlcHdr"/>
        </w:types>
        <w:behaviors>
          <w:behavior w:val="content"/>
        </w:behaviors>
        <w:guid w:val="{48C026A9-12AA-40AD-A765-44FE8DF02523}"/>
      </w:docPartPr>
      <w:docPartBody>
        <w:p w:rsidR="00983DF3" w:rsidRDefault="009D08AB" w:rsidP="009D08AB">
          <w:pPr>
            <w:pStyle w:val="06C278E851274793988FF1F888B5DD91"/>
          </w:pPr>
          <w:r w:rsidRPr="006A69A9">
            <w:rPr>
              <w:rStyle w:val="Textedelespacerserv"/>
            </w:rPr>
            <w:t>[Objet ]</w:t>
          </w:r>
        </w:p>
      </w:docPartBody>
    </w:docPart>
    <w:docPart>
      <w:docPartPr>
        <w:name w:val="18DEF68B36DB426B9209F4E43BB3042F"/>
        <w:category>
          <w:name w:val="Général"/>
          <w:gallery w:val="placeholder"/>
        </w:category>
        <w:types>
          <w:type w:val="bbPlcHdr"/>
        </w:types>
        <w:behaviors>
          <w:behavior w:val="content"/>
        </w:behaviors>
        <w:guid w:val="{9557D4BA-B94A-42B0-8058-27590F97E36B}"/>
      </w:docPartPr>
      <w:docPartBody>
        <w:p w:rsidR="00983DF3" w:rsidRDefault="009D08AB" w:rsidP="009D08AB">
          <w:pPr>
            <w:pStyle w:val="18DEF68B36DB426B9209F4E43BB3042F"/>
          </w:pPr>
          <w:r w:rsidRPr="006A69A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charset w:val="00"/>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Times New Roman"/>
    <w:charset w:val="00"/>
    <w:family w:val="roman"/>
    <w:pitch w:val="default"/>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91"/>
    <w:rsid w:val="000410DD"/>
    <w:rsid w:val="002348E8"/>
    <w:rsid w:val="00484CC3"/>
    <w:rsid w:val="00512F02"/>
    <w:rsid w:val="005470B2"/>
    <w:rsid w:val="005F492B"/>
    <w:rsid w:val="005F6383"/>
    <w:rsid w:val="00712F76"/>
    <w:rsid w:val="0083514E"/>
    <w:rsid w:val="00871707"/>
    <w:rsid w:val="008E6FA0"/>
    <w:rsid w:val="00983DF3"/>
    <w:rsid w:val="009D08AB"/>
    <w:rsid w:val="00AA5CF2"/>
    <w:rsid w:val="00D43A3C"/>
    <w:rsid w:val="00F10C77"/>
    <w:rsid w:val="00F113C1"/>
    <w:rsid w:val="00F52F9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E6FA0"/>
    <w:rPr>
      <w:color w:val="808080"/>
    </w:rPr>
  </w:style>
  <w:style w:type="paragraph" w:customStyle="1" w:styleId="06C278E851274793988FF1F888B5DD91">
    <w:name w:val="06C278E851274793988FF1F888B5DD91"/>
    <w:rsid w:val="009D08AB"/>
  </w:style>
  <w:style w:type="paragraph" w:customStyle="1" w:styleId="18DEF68B36DB426B9209F4E43BB3042F">
    <w:name w:val="18DEF68B36DB426B9209F4E43BB3042F"/>
    <w:rsid w:val="009D0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lten">
  <a:themeElements>
    <a:clrScheme name="Alten Labs">
      <a:dk1>
        <a:srgbClr val="345D7E"/>
      </a:dk1>
      <a:lt1>
        <a:srgbClr val="FFFFFF"/>
      </a:lt1>
      <a:dk2>
        <a:srgbClr val="008B95"/>
      </a:dk2>
      <a:lt2>
        <a:srgbClr val="F8F8F8"/>
      </a:lt2>
      <a:accent1>
        <a:srgbClr val="F28E71"/>
      </a:accent1>
      <a:accent2>
        <a:srgbClr val="00B0F0"/>
      </a:accent2>
      <a:accent3>
        <a:srgbClr val="FFD147"/>
      </a:accent3>
      <a:accent4>
        <a:srgbClr val="C4D3D8"/>
      </a:accent4>
      <a:accent5>
        <a:srgbClr val="00B0F0"/>
      </a:accent5>
      <a:accent6>
        <a:srgbClr val="F28E71"/>
      </a:accent6>
      <a:hlink>
        <a:srgbClr val="345D7E"/>
      </a:hlink>
      <a:folHlink>
        <a:srgbClr val="7030A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4464a36-4ec0-4b3c-ab9f-048ed62b22d1">
      <Terms xmlns="http://schemas.microsoft.com/office/infopath/2007/PartnerControls"/>
    </lcf76f155ced4ddcb4097134ff3c332f>
    <TaxCatchAll xmlns="77001edc-5f6d-4454-8bb0-e4ce138dad8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0EBCD43AD2DB448408B5435C99E1D6" ma:contentTypeVersion="17" ma:contentTypeDescription="Crée un document." ma:contentTypeScope="" ma:versionID="7b320b6d11f88723ccd432a3cd3ed9cf">
  <xsd:schema xmlns:xsd="http://www.w3.org/2001/XMLSchema" xmlns:xs="http://www.w3.org/2001/XMLSchema" xmlns:p="http://schemas.microsoft.com/office/2006/metadata/properties" xmlns:ns2="c4464a36-4ec0-4b3c-ab9f-048ed62b22d1" xmlns:ns3="77001edc-5f6d-4454-8bb0-e4ce138dad88" targetNamespace="http://schemas.microsoft.com/office/2006/metadata/properties" ma:root="true" ma:fieldsID="88df8c7b522f30a4abbe4542ac4039bf" ns2:_="" ns3:_="">
    <xsd:import namespace="c4464a36-4ec0-4b3c-ab9f-048ed62b22d1"/>
    <xsd:import namespace="77001edc-5f6d-4454-8bb0-e4ce138dad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64a36-4ec0-4b3c-ab9f-048ed62b2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38717ee0-2267-4aad-bdb1-d697e710bb4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001edc-5f6d-4454-8bb0-e4ce138dad88"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036cf078-bae0-4a1f-ba52-bef56b3f350c}" ma:internalName="TaxCatchAll" ma:showField="CatchAllData" ma:web="77001edc-5f6d-4454-8bb0-e4ce138dad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ED586-9BA7-4888-897C-B53A71080AEF}">
  <ds:schemaRefs>
    <ds:schemaRef ds:uri="http://schemas.openxmlformats.org/officeDocument/2006/bibliography"/>
  </ds:schemaRefs>
</ds:datastoreItem>
</file>

<file path=customXml/itemProps2.xml><?xml version="1.0" encoding="utf-8"?>
<ds:datastoreItem xmlns:ds="http://schemas.openxmlformats.org/officeDocument/2006/customXml" ds:itemID="{50C67AAD-D441-422E-9F2A-07AB108097A0}">
  <ds:schemaRefs>
    <ds:schemaRef ds:uri="http://schemas.microsoft.com/office/2006/metadata/properties"/>
    <ds:schemaRef ds:uri="http://schemas.microsoft.com/office/infopath/2007/PartnerControls"/>
    <ds:schemaRef ds:uri="c4464a36-4ec0-4b3c-ab9f-048ed62b22d1"/>
    <ds:schemaRef ds:uri="77001edc-5f6d-4454-8bb0-e4ce138dad88"/>
  </ds:schemaRefs>
</ds:datastoreItem>
</file>

<file path=customXml/itemProps3.xml><?xml version="1.0" encoding="utf-8"?>
<ds:datastoreItem xmlns:ds="http://schemas.openxmlformats.org/officeDocument/2006/customXml" ds:itemID="{43920BDE-EBC1-4E87-9172-69D5282B2B9A}">
  <ds:schemaRefs>
    <ds:schemaRef ds:uri="http://schemas.microsoft.com/sharepoint/v3/contenttype/forms"/>
  </ds:schemaRefs>
</ds:datastoreItem>
</file>

<file path=customXml/itemProps4.xml><?xml version="1.0" encoding="utf-8"?>
<ds:datastoreItem xmlns:ds="http://schemas.openxmlformats.org/officeDocument/2006/customXml" ds:itemID="{095E09C2-98B5-42CB-A434-FE2B7D71B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64a36-4ec0-4b3c-ab9f-048ed62b22d1"/>
    <ds:schemaRef ds:uri="77001edc-5f6d-4454-8bb0-e4ce138da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6970</TotalTime>
  <Pages>8</Pages>
  <Words>2064</Words>
  <Characters>10320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Fonctionnement Algorithme</vt:lpstr>
    </vt:vector>
  </TitlesOfParts>
  <Manager>Alten Labs</Manager>
  <Company>ALTEN</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Algorithm Works</dc:title>
  <dc:subject>BMI</dc:subject>
  <dc:creator>Thierry ROGER</dc:creator>
  <cp:keywords>Lab DIN</cp:keywords>
  <dc:description/>
  <cp:lastModifiedBy>Kilyan BENTCHAKAL</cp:lastModifiedBy>
  <cp:revision>1</cp:revision>
  <cp:lastPrinted>2006-04-25T23:13:00Z</cp:lastPrinted>
  <dcterms:created xsi:type="dcterms:W3CDTF">2024-03-21T09:10:00Z</dcterms:created>
  <dcterms:modified xsi:type="dcterms:W3CDTF">2024-06-17T13:27:00Z</dcterms:modified>
  <cp:category>How to use Algo DiDIN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ontentTypeId">
    <vt:lpwstr>0x010100000EBCD43AD2DB448408B5435C99E1D6</vt:lpwstr>
  </property>
  <property fmtid="{D5CDD505-2E9C-101B-9397-08002B2CF9AE}" pid="4" name="Date de version">
    <vt:lpwstr>xx/xx/2020</vt:lpwstr>
  </property>
  <property fmtid="{D5CDD505-2E9C-101B-9397-08002B2CF9AE}" pid="5" name="MediaServiceImageTags">
    <vt:lpwstr/>
  </property>
</Properties>
</file>